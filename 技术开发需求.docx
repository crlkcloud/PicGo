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B817F" w14:textId="77777777" w:rsidR="00BB2572" w:rsidRDefault="00BB2572" w:rsidP="00BB2572">
      <w:pPr>
        <w:pStyle w:val="2"/>
        <w:spacing w:line="360" w:lineRule="auto"/>
        <w:ind w:firstLine="640"/>
      </w:pPr>
      <w:r>
        <w:rPr>
          <w:rFonts w:hint="eastAsia"/>
        </w:rPr>
        <w:t>一、标的技术的内容、范围及要求</w:t>
      </w:r>
    </w:p>
    <w:p w14:paraId="28B3C652" w14:textId="77777777" w:rsidR="00BB2572" w:rsidRDefault="00BB2572" w:rsidP="00BB2572">
      <w:pPr>
        <w:ind w:left="559" w:firstLine="480"/>
        <w:rPr>
          <w:rFonts w:ascii="宋体" w:hAnsi="宋体"/>
          <w:b/>
          <w:sz w:val="24"/>
          <w:lang w:eastAsia="zh-CN"/>
        </w:rPr>
      </w:pPr>
      <w:r>
        <w:rPr>
          <w:rFonts w:ascii="宋体" w:hAnsi="宋体" w:hint="eastAsia"/>
          <w:b/>
          <w:sz w:val="24"/>
          <w:lang w:eastAsia="zh-CN"/>
        </w:rPr>
        <w:t>1</w:t>
      </w:r>
      <w:r>
        <w:rPr>
          <w:rFonts w:ascii="宋体" w:hAnsi="宋体" w:hint="eastAsia"/>
          <w:b/>
          <w:sz w:val="24"/>
          <w:lang w:eastAsia="zh-CN"/>
        </w:rPr>
        <w:t>、项目目标</w:t>
      </w:r>
    </w:p>
    <w:p w14:paraId="13CC01D2" w14:textId="77777777" w:rsidR="00BB2572" w:rsidRDefault="00BB2572" w:rsidP="00BB2572">
      <w:pPr>
        <w:ind w:firstLine="480"/>
        <w:rPr>
          <w:rFonts w:ascii="宋体" w:hAnsi="宋体"/>
          <w:sz w:val="24"/>
          <w:lang w:eastAsia="zh-CN"/>
        </w:rPr>
      </w:pPr>
      <w:r>
        <w:rPr>
          <w:rFonts w:ascii="宋体" w:hAnsi="宋体" w:hint="eastAsia"/>
          <w:sz w:val="24"/>
          <w:lang w:eastAsia="zh-CN"/>
        </w:rPr>
        <w:t>定制一套矿山地理信息系统，系统包括地理信息服务发布、地图浏览、地图控件、查询定位及数据管理等功能。同时，建立数据更新、信息共享、开发应用和运行维护的规范标准和运行机制，保证系统的可持续运行。</w:t>
      </w:r>
    </w:p>
    <w:p w14:paraId="146E9A73" w14:textId="77777777" w:rsidR="00BB2572" w:rsidRDefault="00BB2572" w:rsidP="00BB2572">
      <w:pPr>
        <w:ind w:left="559" w:firstLine="480"/>
        <w:rPr>
          <w:rFonts w:ascii="宋体" w:hAnsi="宋体"/>
          <w:b/>
          <w:sz w:val="24"/>
          <w:lang w:eastAsia="zh-CN"/>
        </w:rPr>
      </w:pPr>
      <w:r>
        <w:rPr>
          <w:rFonts w:ascii="宋体" w:hAnsi="宋体" w:hint="eastAsia"/>
          <w:b/>
          <w:sz w:val="24"/>
          <w:lang w:eastAsia="zh-CN"/>
        </w:rPr>
        <w:t>2</w:t>
      </w:r>
      <w:r>
        <w:rPr>
          <w:rFonts w:ascii="宋体" w:hAnsi="宋体" w:hint="eastAsia"/>
          <w:b/>
          <w:sz w:val="24"/>
          <w:lang w:eastAsia="zh-CN"/>
        </w:rPr>
        <w:t>、项目内容</w:t>
      </w:r>
    </w:p>
    <w:p w14:paraId="7227FA5A" w14:textId="77777777" w:rsidR="00BB2572" w:rsidRDefault="00BB2572" w:rsidP="00BB2572">
      <w:pPr>
        <w:ind w:firstLine="480"/>
        <w:rPr>
          <w:rFonts w:ascii="宋体" w:hAnsi="宋体"/>
          <w:sz w:val="24"/>
          <w:lang w:eastAsia="zh-CN"/>
        </w:rPr>
      </w:pPr>
      <w:r>
        <w:rPr>
          <w:rFonts w:ascii="宋体" w:hAnsi="宋体" w:hint="eastAsia"/>
          <w:sz w:val="24"/>
          <w:lang w:eastAsia="zh-CN"/>
        </w:rPr>
        <w:t>本系统主要建设内容：</w:t>
      </w:r>
    </w:p>
    <w:p w14:paraId="02BC40F7" w14:textId="77777777" w:rsidR="00BB2572" w:rsidRDefault="00BB2572" w:rsidP="00BB2572">
      <w:pPr>
        <w:widowControl w:val="0"/>
        <w:numPr>
          <w:ilvl w:val="0"/>
          <w:numId w:val="2"/>
        </w:numPr>
        <w:ind w:firstLineChars="0" w:firstLine="480"/>
        <w:jc w:val="both"/>
        <w:rPr>
          <w:rFonts w:ascii="宋体" w:hAnsi="宋体"/>
          <w:sz w:val="24"/>
          <w:lang w:eastAsia="zh-CN"/>
        </w:rPr>
      </w:pPr>
      <w:r>
        <w:rPr>
          <w:rFonts w:ascii="宋体" w:hAnsi="宋体" w:hint="eastAsia"/>
          <w:sz w:val="24"/>
          <w:lang w:eastAsia="zh-CN"/>
        </w:rPr>
        <w:t>矿山空间数据展示系统（定制开发）</w:t>
      </w:r>
    </w:p>
    <w:p w14:paraId="0B14F75C" w14:textId="77777777" w:rsidR="00BB2572" w:rsidRDefault="00BB2572" w:rsidP="00BB2572">
      <w:pPr>
        <w:ind w:left="559" w:firstLine="480"/>
        <w:rPr>
          <w:rFonts w:ascii="宋体" w:hAnsi="宋体"/>
          <w:b/>
          <w:sz w:val="24"/>
        </w:rPr>
      </w:pPr>
      <w:r>
        <w:rPr>
          <w:rFonts w:ascii="宋体" w:hAnsi="宋体" w:hint="eastAsia"/>
          <w:b/>
          <w:sz w:val="24"/>
        </w:rPr>
        <w:t>3</w:t>
      </w:r>
      <w:r>
        <w:rPr>
          <w:rFonts w:ascii="宋体" w:hAnsi="宋体" w:hint="eastAsia"/>
          <w:b/>
          <w:sz w:val="24"/>
        </w:rPr>
        <w:t>、技术架构图</w:t>
      </w:r>
    </w:p>
    <w:p w14:paraId="3E623DAB" w14:textId="77777777" w:rsidR="00BB2572" w:rsidRDefault="00BB2572" w:rsidP="00BB2572">
      <w:pPr>
        <w:ind w:firstLine="440"/>
      </w:pPr>
      <w:r>
        <w:object w:dxaOrig="9180" w:dyaOrig="5663" w14:anchorId="6F1A5C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282.6pt" o:ole="">
            <v:imagedata r:id="rId7" o:title=""/>
          </v:shape>
          <o:OLEObject Type="Embed" ProgID="Visio.Drawing.15" ShapeID="_x0000_i1025" DrawAspect="Content" ObjectID="_1685258231" r:id="rId8"/>
        </w:object>
      </w:r>
    </w:p>
    <w:p w14:paraId="59E4B143" w14:textId="77777777" w:rsidR="00BB2572" w:rsidRDefault="00BB2572" w:rsidP="00BB2572">
      <w:pPr>
        <w:widowControl w:val="0"/>
        <w:numPr>
          <w:ilvl w:val="0"/>
          <w:numId w:val="3"/>
        </w:numPr>
        <w:ind w:firstLineChars="0" w:firstLine="480"/>
        <w:jc w:val="both"/>
        <w:rPr>
          <w:rFonts w:ascii="宋体" w:hAnsi="宋体"/>
          <w:b/>
          <w:bCs/>
          <w:sz w:val="24"/>
        </w:rPr>
      </w:pPr>
      <w:proofErr w:type="spellStart"/>
      <w:r>
        <w:rPr>
          <w:rFonts w:ascii="宋体" w:hAnsi="宋体" w:hint="eastAsia"/>
          <w:b/>
          <w:bCs/>
          <w:sz w:val="24"/>
        </w:rPr>
        <w:t>基础设施层</w:t>
      </w:r>
      <w:proofErr w:type="spellEnd"/>
    </w:p>
    <w:p w14:paraId="35713454" w14:textId="77777777" w:rsidR="00BB2572" w:rsidDel="008C0216" w:rsidRDefault="00BB2572" w:rsidP="00BB2572">
      <w:pPr>
        <w:ind w:firstLine="480"/>
        <w:rPr>
          <w:del w:id="0" w:author="CUI Yanyong" w:date="2021-05-17T14:37:00Z"/>
          <w:rFonts w:ascii="宋体" w:hAnsi="宋体"/>
          <w:sz w:val="24"/>
        </w:rPr>
      </w:pPr>
      <w:r>
        <w:rPr>
          <w:rFonts w:ascii="宋体" w:hAnsi="宋体" w:hint="eastAsia"/>
          <w:sz w:val="24"/>
          <w:lang w:eastAsia="zh-CN"/>
        </w:rPr>
        <w:lastRenderedPageBreak/>
        <w:t>是指支撑指地理信息系统管理、共享、服务、以及应用所需的网络、系统软硬件设备及其运行环境。包括基础网络环境、数据库环境、服务器、存储、备份、操作系统、中间件、</w:t>
      </w:r>
      <w:r>
        <w:rPr>
          <w:rFonts w:ascii="宋体" w:hAnsi="宋体" w:hint="eastAsia"/>
          <w:sz w:val="24"/>
          <w:lang w:eastAsia="zh-CN"/>
        </w:rPr>
        <w:t>GIS</w:t>
      </w:r>
      <w:r>
        <w:rPr>
          <w:rFonts w:ascii="宋体" w:hAnsi="宋体" w:hint="eastAsia"/>
          <w:sz w:val="24"/>
          <w:lang w:eastAsia="zh-CN"/>
        </w:rPr>
        <w:t>平台软件等基础支撑资源。</w:t>
      </w:r>
      <w:proofErr w:type="spellStart"/>
      <w:r>
        <w:rPr>
          <w:rFonts w:ascii="宋体" w:hAnsi="宋体" w:hint="eastAsia"/>
          <w:sz w:val="24"/>
        </w:rPr>
        <w:t>采用架构：</w:t>
      </w:r>
      <w:r>
        <w:rPr>
          <w:rFonts w:ascii="宋体" w:hAnsi="宋体" w:hint="eastAsia"/>
          <w:sz w:val="24"/>
        </w:rPr>
        <w:t>VUE+Springboot+PostgreSQL</w:t>
      </w:r>
      <w:r>
        <w:rPr>
          <w:rFonts w:ascii="宋体" w:hAnsi="宋体" w:hint="eastAsia"/>
          <w:sz w:val="24"/>
        </w:rPr>
        <w:t>，</w:t>
      </w:r>
    </w:p>
    <w:p w14:paraId="52F13DF3" w14:textId="77777777" w:rsidR="00BB2572" w:rsidRDefault="00BB2572" w:rsidP="00BB2572">
      <w:pPr>
        <w:ind w:firstLine="480"/>
        <w:rPr>
          <w:rFonts w:ascii="宋体" w:hAnsi="宋体"/>
          <w:sz w:val="24"/>
        </w:rPr>
      </w:pPr>
      <w:r>
        <w:rPr>
          <w:rFonts w:ascii="宋体" w:hAnsi="宋体" w:hint="eastAsia"/>
          <w:sz w:val="24"/>
        </w:rPr>
        <w:t>业务通讯方式：</w:t>
      </w:r>
      <w:r>
        <w:rPr>
          <w:rFonts w:ascii="宋体" w:hAnsi="宋体" w:hint="eastAsia"/>
          <w:sz w:val="24"/>
        </w:rPr>
        <w:t>REST</w:t>
      </w:r>
      <w:r>
        <w:rPr>
          <w:rFonts w:ascii="宋体" w:hAnsi="宋体" w:hint="eastAsia"/>
          <w:sz w:val="24"/>
        </w:rPr>
        <w:t>方式</w:t>
      </w:r>
      <w:proofErr w:type="spellEnd"/>
      <w:ins w:id="1" w:author="CUI Yanyong" w:date="2021-05-17T14:37:00Z">
        <w:r>
          <w:rPr>
            <w:rFonts w:ascii="宋体" w:hAnsi="宋体" w:hint="eastAsia"/>
            <w:sz w:val="24"/>
          </w:rPr>
          <w:t>。</w:t>
        </w:r>
      </w:ins>
    </w:p>
    <w:p w14:paraId="0BE27F67" w14:textId="77777777" w:rsidR="00BB2572" w:rsidRDefault="00BB2572" w:rsidP="00BB2572">
      <w:pPr>
        <w:widowControl w:val="0"/>
        <w:numPr>
          <w:ilvl w:val="0"/>
          <w:numId w:val="3"/>
        </w:numPr>
        <w:ind w:firstLineChars="0" w:firstLine="480"/>
        <w:jc w:val="both"/>
        <w:rPr>
          <w:rFonts w:ascii="宋体" w:hAnsi="宋体"/>
          <w:b/>
          <w:bCs/>
          <w:sz w:val="24"/>
        </w:rPr>
      </w:pPr>
      <w:proofErr w:type="spellStart"/>
      <w:r>
        <w:rPr>
          <w:rFonts w:ascii="宋体" w:hAnsi="宋体" w:hint="eastAsia"/>
          <w:b/>
          <w:bCs/>
          <w:sz w:val="24"/>
        </w:rPr>
        <w:t>数据层</w:t>
      </w:r>
      <w:proofErr w:type="spellEnd"/>
    </w:p>
    <w:p w14:paraId="0B3E4A05" w14:textId="77777777" w:rsidR="00BB2572" w:rsidRDefault="00BB2572" w:rsidP="00BB2572">
      <w:pPr>
        <w:ind w:firstLine="480"/>
        <w:rPr>
          <w:rFonts w:ascii="宋体" w:hAnsi="宋体"/>
          <w:sz w:val="24"/>
          <w:lang w:eastAsia="zh-CN"/>
        </w:rPr>
      </w:pPr>
      <w:r>
        <w:rPr>
          <w:rFonts w:ascii="宋体" w:hAnsi="宋体" w:hint="eastAsia"/>
          <w:sz w:val="24"/>
          <w:lang w:eastAsia="zh-CN"/>
        </w:rPr>
        <w:t>数据层主要是由基础空间数据、业务空间数据和系统运行数据三大部分组成。基础空间数据：基础矢量数据（含行政区划、道路、河流及</w:t>
      </w:r>
      <w:r>
        <w:rPr>
          <w:rFonts w:ascii="宋体" w:hAnsi="宋体" w:hint="eastAsia"/>
          <w:sz w:val="24"/>
          <w:lang w:eastAsia="zh-CN"/>
        </w:rPr>
        <w:t>POI</w:t>
      </w:r>
      <w:r>
        <w:rPr>
          <w:rFonts w:ascii="宋体" w:hAnsi="宋体" w:hint="eastAsia"/>
          <w:sz w:val="24"/>
          <w:lang w:eastAsia="zh-CN"/>
        </w:rPr>
        <w:t>信息数据）及影像数据构成；业务空间数据：</w:t>
      </w:r>
      <w:r>
        <w:rPr>
          <w:rFonts w:ascii="宋体" w:hAnsi="宋体" w:hint="eastAsia"/>
          <w:sz w:val="24"/>
          <w:lang w:eastAsia="zh-CN"/>
        </w:rPr>
        <w:t>CAD</w:t>
      </w:r>
      <w:r>
        <w:rPr>
          <w:rFonts w:ascii="宋体" w:hAnsi="宋体" w:hint="eastAsia"/>
          <w:sz w:val="24"/>
          <w:lang w:eastAsia="zh-CN"/>
        </w:rPr>
        <w:t>数据、等值线等数据；系统运行数据：用户信息、日志信息等数据。</w:t>
      </w:r>
    </w:p>
    <w:p w14:paraId="6FAA4CBF" w14:textId="77777777" w:rsidR="00BB2572" w:rsidRDefault="00BB2572" w:rsidP="00BB2572">
      <w:pPr>
        <w:widowControl w:val="0"/>
        <w:numPr>
          <w:ilvl w:val="0"/>
          <w:numId w:val="3"/>
        </w:numPr>
        <w:ind w:firstLineChars="0" w:firstLine="480"/>
        <w:jc w:val="both"/>
        <w:rPr>
          <w:rFonts w:ascii="宋体" w:hAnsi="宋体"/>
          <w:b/>
          <w:bCs/>
          <w:sz w:val="24"/>
        </w:rPr>
      </w:pPr>
      <w:proofErr w:type="spellStart"/>
      <w:r>
        <w:rPr>
          <w:rFonts w:ascii="宋体" w:hAnsi="宋体" w:hint="eastAsia"/>
          <w:b/>
          <w:bCs/>
          <w:sz w:val="24"/>
        </w:rPr>
        <w:t>应用层</w:t>
      </w:r>
      <w:proofErr w:type="spellEnd"/>
    </w:p>
    <w:p w14:paraId="734F3EA9" w14:textId="77777777" w:rsidR="00BB2572" w:rsidRDefault="00BB2572" w:rsidP="00BB2572">
      <w:pPr>
        <w:ind w:firstLine="480"/>
        <w:rPr>
          <w:rFonts w:ascii="宋体" w:hAnsi="宋体"/>
          <w:sz w:val="24"/>
          <w:lang w:eastAsia="zh-CN"/>
        </w:rPr>
      </w:pPr>
      <w:r>
        <w:rPr>
          <w:rFonts w:ascii="宋体" w:hAnsi="宋体" w:hint="eastAsia"/>
          <w:sz w:val="24"/>
          <w:lang w:eastAsia="zh-CN"/>
        </w:rPr>
        <w:t>应用层是矿山地理信息系统中实现地理信息服务的关键组成部分。该系统是面向整个矿山业务应用展示，搭建一个统一的、分布式、松散耦合的、以矿山业务可视化为主的支撑系统。矿山地理信息展示系统依托基础设施资源，采用</w:t>
      </w:r>
      <w:r>
        <w:rPr>
          <w:rFonts w:ascii="宋体" w:hAnsi="宋体" w:hint="eastAsia"/>
          <w:sz w:val="24"/>
          <w:lang w:eastAsia="zh-CN"/>
        </w:rPr>
        <w:t>SOA</w:t>
      </w:r>
      <w:r>
        <w:rPr>
          <w:rFonts w:ascii="宋体" w:hAnsi="宋体" w:hint="eastAsia"/>
          <w:sz w:val="24"/>
          <w:lang w:eastAsia="zh-CN"/>
        </w:rPr>
        <w:t>架构，以空间信息服务的方式为上层展现功能提供支撑服务。</w:t>
      </w:r>
    </w:p>
    <w:p w14:paraId="4223BC3A" w14:textId="77777777" w:rsidR="00BB2572" w:rsidRDefault="00BB2572" w:rsidP="00BB2572">
      <w:pPr>
        <w:widowControl w:val="0"/>
        <w:numPr>
          <w:ilvl w:val="0"/>
          <w:numId w:val="3"/>
        </w:numPr>
        <w:ind w:firstLineChars="0" w:firstLine="480"/>
        <w:jc w:val="both"/>
        <w:rPr>
          <w:rFonts w:ascii="宋体" w:hAnsi="宋体"/>
          <w:b/>
          <w:bCs/>
          <w:sz w:val="24"/>
        </w:rPr>
      </w:pPr>
      <w:proofErr w:type="spellStart"/>
      <w:r>
        <w:rPr>
          <w:rFonts w:ascii="宋体" w:hAnsi="宋体" w:hint="eastAsia"/>
          <w:b/>
          <w:bCs/>
          <w:sz w:val="24"/>
        </w:rPr>
        <w:t>表现层</w:t>
      </w:r>
      <w:proofErr w:type="spellEnd"/>
    </w:p>
    <w:p w14:paraId="6FF8C706" w14:textId="77777777" w:rsidR="00BB2572" w:rsidRDefault="00BB2572" w:rsidP="00BB2572">
      <w:pPr>
        <w:ind w:firstLine="480"/>
        <w:rPr>
          <w:rFonts w:ascii="宋体" w:hAnsi="宋体"/>
          <w:sz w:val="24"/>
          <w:lang w:eastAsia="zh-CN"/>
        </w:rPr>
      </w:pPr>
      <w:r>
        <w:rPr>
          <w:rFonts w:ascii="宋体" w:hAnsi="宋体" w:hint="eastAsia"/>
          <w:sz w:val="24"/>
          <w:lang w:eastAsia="zh-CN"/>
        </w:rPr>
        <w:t>主要实现矿山地理信息系统的地图浏览基础功能、地图标绘、</w:t>
      </w:r>
      <w:r>
        <w:rPr>
          <w:rFonts w:ascii="宋体" w:hAnsi="宋体" w:hint="eastAsia"/>
          <w:sz w:val="24"/>
          <w:lang w:eastAsia="zh-CN"/>
        </w:rPr>
        <w:t>CAD</w:t>
      </w:r>
      <w:r>
        <w:rPr>
          <w:rFonts w:ascii="宋体" w:hAnsi="宋体" w:hint="eastAsia"/>
          <w:sz w:val="24"/>
          <w:lang w:eastAsia="zh-CN"/>
        </w:rPr>
        <w:t>数据管理、查询定位等功能。</w:t>
      </w:r>
    </w:p>
    <w:p w14:paraId="35F815BC" w14:textId="77777777" w:rsidR="00BB2572" w:rsidRDefault="00BB2572" w:rsidP="00BB2572">
      <w:pPr>
        <w:widowControl w:val="0"/>
        <w:numPr>
          <w:ilvl w:val="0"/>
          <w:numId w:val="3"/>
        </w:numPr>
        <w:ind w:firstLineChars="0" w:firstLine="480"/>
        <w:jc w:val="both"/>
        <w:rPr>
          <w:rFonts w:ascii="宋体" w:hAnsi="宋体"/>
          <w:b/>
          <w:bCs/>
          <w:sz w:val="24"/>
        </w:rPr>
      </w:pPr>
      <w:proofErr w:type="spellStart"/>
      <w:r>
        <w:rPr>
          <w:rFonts w:ascii="宋体" w:hAnsi="宋体" w:hint="eastAsia"/>
          <w:b/>
          <w:bCs/>
          <w:sz w:val="24"/>
        </w:rPr>
        <w:t>标准规范</w:t>
      </w:r>
      <w:proofErr w:type="spellEnd"/>
    </w:p>
    <w:p w14:paraId="09669E26" w14:textId="77777777" w:rsidR="00BB2572" w:rsidRDefault="00BB2572" w:rsidP="00BB2572">
      <w:pPr>
        <w:ind w:firstLine="480"/>
        <w:rPr>
          <w:rFonts w:ascii="宋体" w:hAnsi="宋体"/>
          <w:sz w:val="24"/>
          <w:lang w:eastAsia="zh-CN"/>
        </w:rPr>
      </w:pPr>
      <w:r>
        <w:rPr>
          <w:rFonts w:ascii="宋体" w:hAnsi="宋体" w:hint="eastAsia"/>
          <w:sz w:val="24"/>
          <w:lang w:eastAsia="zh-CN"/>
        </w:rPr>
        <w:lastRenderedPageBreak/>
        <w:t>矿山地理信息系统建设需要遵循国家相关政策法规和信息化标准同时，还需要制定矿山空间信息建设标准规范体系，系统建设以及相关业务系统建设需要遵循该标准规范体系。</w:t>
      </w:r>
    </w:p>
    <w:p w14:paraId="40CDCAE8" w14:textId="77777777" w:rsidR="00BB2572" w:rsidRDefault="00BB2572" w:rsidP="00BB2572">
      <w:pPr>
        <w:widowControl w:val="0"/>
        <w:numPr>
          <w:ilvl w:val="0"/>
          <w:numId w:val="3"/>
        </w:numPr>
        <w:ind w:firstLineChars="0" w:firstLine="480"/>
        <w:jc w:val="both"/>
        <w:rPr>
          <w:rFonts w:ascii="宋体" w:hAnsi="宋体"/>
          <w:b/>
          <w:bCs/>
          <w:sz w:val="24"/>
        </w:rPr>
      </w:pPr>
      <w:proofErr w:type="spellStart"/>
      <w:r>
        <w:rPr>
          <w:rFonts w:ascii="宋体" w:hAnsi="宋体" w:hint="eastAsia"/>
          <w:b/>
          <w:bCs/>
          <w:sz w:val="24"/>
        </w:rPr>
        <w:t>信息安全保障</w:t>
      </w:r>
      <w:proofErr w:type="spellEnd"/>
    </w:p>
    <w:p w14:paraId="31EDFB7A" w14:textId="77777777" w:rsidR="00BB2572" w:rsidRDefault="00BB2572" w:rsidP="00BB2572">
      <w:pPr>
        <w:ind w:firstLine="480"/>
        <w:rPr>
          <w:rFonts w:ascii="宋体" w:hAnsi="宋体"/>
          <w:sz w:val="24"/>
          <w:lang w:eastAsia="zh-CN"/>
        </w:rPr>
      </w:pPr>
      <w:r>
        <w:rPr>
          <w:rFonts w:ascii="宋体" w:hAnsi="宋体" w:hint="eastAsia"/>
          <w:sz w:val="24"/>
          <w:lang w:eastAsia="zh-CN"/>
        </w:rPr>
        <w:t>矿山地理信息系统建设需要充分考虑到系统的安全防护与冗余措施，遵循国家信息安全标准，以及矿山信息化相关安全标准。系统提供较强的管理机制和控制手段，提供系统备份、数据恢复、事故监控和网络安全保密等技术措施。</w:t>
      </w:r>
    </w:p>
    <w:p w14:paraId="11D53EF4" w14:textId="77777777" w:rsidR="00BB2572" w:rsidRDefault="00BB2572" w:rsidP="00BB2572">
      <w:pPr>
        <w:pStyle w:val="2"/>
        <w:spacing w:line="360" w:lineRule="auto"/>
        <w:ind w:firstLine="640"/>
      </w:pPr>
      <w:r>
        <w:rPr>
          <w:rFonts w:hint="eastAsia"/>
        </w:rPr>
        <w:t>二、应达到的技术指标和参数</w:t>
      </w:r>
    </w:p>
    <w:p w14:paraId="3CDCE2FE" w14:textId="77777777" w:rsidR="00BB2572" w:rsidRDefault="00BB2572" w:rsidP="00BB2572">
      <w:pPr>
        <w:ind w:firstLine="480"/>
        <w:rPr>
          <w:rFonts w:ascii="宋体" w:hAnsi="宋体"/>
          <w:sz w:val="24"/>
          <w:lang w:eastAsia="zh-CN"/>
        </w:rPr>
      </w:pPr>
      <w:r>
        <w:rPr>
          <w:rFonts w:ascii="宋体" w:hAnsi="宋体" w:hint="eastAsia"/>
          <w:sz w:val="24"/>
          <w:lang w:eastAsia="zh-CN"/>
        </w:rPr>
        <w:t>1</w:t>
      </w:r>
      <w:r>
        <w:rPr>
          <w:rFonts w:ascii="宋体" w:hAnsi="宋体" w:hint="eastAsia"/>
          <w:sz w:val="24"/>
          <w:lang w:eastAsia="zh-CN"/>
        </w:rPr>
        <w:t>、地图浏览操作的服务响应时间</w:t>
      </w:r>
      <w:r>
        <w:rPr>
          <w:rFonts w:ascii="宋体" w:hAnsi="宋体" w:hint="eastAsia"/>
          <w:sz w:val="24"/>
          <w:lang w:eastAsia="zh-CN"/>
        </w:rPr>
        <w:t xml:space="preserve"> </w:t>
      </w:r>
      <w:r>
        <w:rPr>
          <w:rFonts w:ascii="宋体" w:hAnsi="宋体" w:hint="eastAsia"/>
          <w:sz w:val="24"/>
          <w:lang w:eastAsia="zh-CN"/>
        </w:rPr>
        <w:t>≤</w:t>
      </w:r>
      <w:r>
        <w:rPr>
          <w:rFonts w:ascii="宋体" w:hAnsi="宋体" w:hint="eastAsia"/>
          <w:sz w:val="24"/>
          <w:lang w:eastAsia="zh-CN"/>
        </w:rPr>
        <w:t xml:space="preserve">2 </w:t>
      </w:r>
      <w:r>
        <w:rPr>
          <w:rFonts w:ascii="宋体" w:hAnsi="宋体" w:hint="eastAsia"/>
          <w:sz w:val="24"/>
          <w:lang w:eastAsia="zh-CN"/>
        </w:rPr>
        <w:t>秒；</w:t>
      </w:r>
    </w:p>
    <w:p w14:paraId="00FD07A3" w14:textId="77777777" w:rsidR="00BB2572" w:rsidRDefault="00BB2572" w:rsidP="00BB2572">
      <w:pPr>
        <w:ind w:firstLine="480"/>
        <w:rPr>
          <w:rFonts w:ascii="宋体" w:hAnsi="宋体"/>
          <w:sz w:val="24"/>
          <w:lang w:eastAsia="zh-CN"/>
        </w:rPr>
      </w:pPr>
      <w:r>
        <w:rPr>
          <w:rFonts w:ascii="宋体" w:hAnsi="宋体" w:hint="eastAsia"/>
          <w:sz w:val="24"/>
          <w:lang w:eastAsia="zh-CN"/>
        </w:rPr>
        <w:t>2</w:t>
      </w:r>
      <w:r>
        <w:rPr>
          <w:rFonts w:ascii="宋体" w:hAnsi="宋体" w:hint="eastAsia"/>
          <w:sz w:val="24"/>
          <w:lang w:eastAsia="zh-CN"/>
        </w:rPr>
        <w:t>、单次访问专业的图形操作与分析功能的一般地图操作的服务响应时间</w:t>
      </w:r>
      <w:r>
        <w:rPr>
          <w:rFonts w:ascii="宋体" w:hAnsi="宋体" w:hint="eastAsia"/>
          <w:sz w:val="24"/>
          <w:lang w:eastAsia="zh-CN"/>
        </w:rPr>
        <w:t xml:space="preserve"> </w:t>
      </w:r>
      <w:r>
        <w:rPr>
          <w:rFonts w:ascii="宋体" w:hAnsi="宋体" w:hint="eastAsia"/>
          <w:sz w:val="24"/>
          <w:lang w:eastAsia="zh-CN"/>
        </w:rPr>
        <w:t>≤</w:t>
      </w:r>
      <w:r>
        <w:rPr>
          <w:rFonts w:ascii="宋体" w:hAnsi="宋体"/>
          <w:sz w:val="24"/>
          <w:lang w:eastAsia="zh-CN"/>
        </w:rPr>
        <w:t>3</w:t>
      </w:r>
      <w:r>
        <w:rPr>
          <w:rFonts w:ascii="宋体" w:hAnsi="宋体" w:hint="eastAsia"/>
          <w:sz w:val="24"/>
          <w:lang w:eastAsia="zh-CN"/>
        </w:rPr>
        <w:t xml:space="preserve"> </w:t>
      </w:r>
      <w:r>
        <w:rPr>
          <w:rFonts w:ascii="宋体" w:hAnsi="宋体" w:hint="eastAsia"/>
          <w:sz w:val="24"/>
          <w:lang w:eastAsia="zh-CN"/>
        </w:rPr>
        <w:t>秒；</w:t>
      </w:r>
    </w:p>
    <w:p w14:paraId="061AB822" w14:textId="77777777" w:rsidR="00BB2572" w:rsidRDefault="00BB2572" w:rsidP="00BB2572">
      <w:pPr>
        <w:ind w:firstLine="480"/>
        <w:rPr>
          <w:rFonts w:ascii="宋体" w:hAnsi="宋体"/>
          <w:sz w:val="24"/>
          <w:lang w:eastAsia="zh-CN"/>
        </w:rPr>
      </w:pPr>
      <w:r>
        <w:rPr>
          <w:rFonts w:ascii="宋体" w:hAnsi="宋体" w:hint="eastAsia"/>
          <w:sz w:val="24"/>
          <w:lang w:eastAsia="zh-CN"/>
        </w:rPr>
        <w:t>3</w:t>
      </w:r>
      <w:r>
        <w:rPr>
          <w:rFonts w:ascii="宋体" w:hAnsi="宋体" w:hint="eastAsia"/>
          <w:sz w:val="24"/>
          <w:lang w:eastAsia="zh-CN"/>
        </w:rPr>
        <w:t>、单次访问专业的图形操作与分析功能的复杂地图操作的服务响应时间</w:t>
      </w:r>
      <w:r>
        <w:rPr>
          <w:rFonts w:ascii="宋体" w:hAnsi="宋体" w:hint="eastAsia"/>
          <w:sz w:val="24"/>
          <w:lang w:eastAsia="zh-CN"/>
        </w:rPr>
        <w:t xml:space="preserve"> </w:t>
      </w:r>
      <w:r>
        <w:rPr>
          <w:rFonts w:ascii="宋体" w:hAnsi="宋体" w:hint="eastAsia"/>
          <w:sz w:val="24"/>
          <w:lang w:eastAsia="zh-CN"/>
        </w:rPr>
        <w:t>≤</w:t>
      </w:r>
      <w:r>
        <w:rPr>
          <w:rFonts w:ascii="宋体" w:hAnsi="宋体" w:hint="eastAsia"/>
          <w:sz w:val="24"/>
          <w:lang w:eastAsia="zh-CN"/>
        </w:rPr>
        <w:t xml:space="preserve">5 </w:t>
      </w:r>
      <w:r>
        <w:rPr>
          <w:rFonts w:ascii="宋体" w:hAnsi="宋体" w:hint="eastAsia"/>
          <w:sz w:val="24"/>
          <w:lang w:eastAsia="zh-CN"/>
        </w:rPr>
        <w:t>秒；</w:t>
      </w:r>
    </w:p>
    <w:p w14:paraId="4A16A181" w14:textId="77777777" w:rsidR="00BB2572" w:rsidRDefault="00BB2572" w:rsidP="00BB2572">
      <w:pPr>
        <w:ind w:firstLine="480"/>
        <w:rPr>
          <w:rFonts w:ascii="宋体" w:hAnsi="宋体"/>
          <w:sz w:val="24"/>
          <w:lang w:eastAsia="zh-CN"/>
        </w:rPr>
      </w:pPr>
      <w:r>
        <w:rPr>
          <w:rFonts w:ascii="宋体" w:hAnsi="宋体" w:hint="eastAsia"/>
          <w:sz w:val="24"/>
          <w:lang w:eastAsia="zh-CN"/>
        </w:rPr>
        <w:t>4</w:t>
      </w:r>
      <w:r>
        <w:rPr>
          <w:rFonts w:ascii="宋体" w:hAnsi="宋体" w:hint="eastAsia"/>
          <w:sz w:val="24"/>
          <w:lang w:eastAsia="zh-CN"/>
        </w:rPr>
        <w:t>、信息查询的服务响应时间</w:t>
      </w:r>
      <w:r>
        <w:rPr>
          <w:rFonts w:ascii="宋体" w:hAnsi="宋体" w:hint="eastAsia"/>
          <w:sz w:val="24"/>
          <w:lang w:eastAsia="zh-CN"/>
        </w:rPr>
        <w:t xml:space="preserve"> </w:t>
      </w:r>
      <w:r>
        <w:rPr>
          <w:rFonts w:ascii="宋体" w:hAnsi="宋体" w:hint="eastAsia"/>
          <w:sz w:val="24"/>
          <w:lang w:eastAsia="zh-CN"/>
        </w:rPr>
        <w:t>≤</w:t>
      </w:r>
      <w:r>
        <w:rPr>
          <w:rFonts w:ascii="宋体" w:hAnsi="宋体"/>
          <w:sz w:val="24"/>
          <w:lang w:eastAsia="zh-CN"/>
        </w:rPr>
        <w:t>2</w:t>
      </w:r>
      <w:r>
        <w:rPr>
          <w:rFonts w:ascii="宋体" w:hAnsi="宋体" w:hint="eastAsia"/>
          <w:sz w:val="24"/>
          <w:lang w:eastAsia="zh-CN"/>
        </w:rPr>
        <w:t xml:space="preserve"> </w:t>
      </w:r>
      <w:r>
        <w:rPr>
          <w:rFonts w:ascii="宋体" w:hAnsi="宋体" w:hint="eastAsia"/>
          <w:sz w:val="24"/>
          <w:lang w:eastAsia="zh-CN"/>
        </w:rPr>
        <w:t>秒。</w:t>
      </w:r>
    </w:p>
    <w:p w14:paraId="613EBD31" w14:textId="77777777" w:rsidR="00BB2572" w:rsidRDefault="00BB2572" w:rsidP="00BB2572">
      <w:pPr>
        <w:pStyle w:val="2"/>
        <w:spacing w:line="360" w:lineRule="auto"/>
        <w:ind w:firstLine="640"/>
      </w:pPr>
      <w:r>
        <w:rPr>
          <w:rFonts w:hint="eastAsia"/>
        </w:rPr>
        <w:t>三、研究开发计划</w:t>
      </w:r>
    </w:p>
    <w:p w14:paraId="3EECEDE6" w14:textId="0388B26C" w:rsidR="00BB2572" w:rsidRPr="007E18A1" w:rsidRDefault="00BB2572" w:rsidP="00BB2572">
      <w:pPr>
        <w:ind w:firstLine="440"/>
        <w:rPr>
          <w:ins w:id="2" w:author="CUI Yanyong" w:date="2021-05-17T15:19:00Z"/>
          <w:lang w:eastAsia="zh-CN"/>
        </w:rPr>
      </w:pPr>
      <w:r>
        <w:rPr>
          <w:rFonts w:hint="eastAsia"/>
          <w:lang w:eastAsia="zh-CN"/>
        </w:rPr>
        <w:t>工期：</w:t>
      </w:r>
      <w:r w:rsidR="00CB4977">
        <w:rPr>
          <w:rFonts w:hint="eastAsia"/>
          <w:lang w:eastAsia="zh-CN"/>
        </w:rPr>
        <w:t>7月中旬前完工</w:t>
      </w:r>
      <w:r w:rsidR="00843742">
        <w:rPr>
          <w:rFonts w:hint="eastAsia"/>
          <w:lang w:eastAsia="zh-CN"/>
        </w:rPr>
        <w:t>，预算：3</w:t>
      </w:r>
      <w:r w:rsidR="00843742">
        <w:rPr>
          <w:lang w:eastAsia="zh-CN"/>
        </w:rPr>
        <w:t>5</w:t>
      </w:r>
      <w:r w:rsidR="00843742">
        <w:rPr>
          <w:rFonts w:hint="eastAsia"/>
          <w:lang w:eastAsia="zh-CN"/>
        </w:rPr>
        <w:t>w以下</w:t>
      </w:r>
    </w:p>
    <w:p w14:paraId="226F5604" w14:textId="77777777" w:rsidR="00BB2572" w:rsidRDefault="00BB2572" w:rsidP="00BB2572">
      <w:pPr>
        <w:pStyle w:val="2"/>
        <w:spacing w:line="360" w:lineRule="auto"/>
        <w:ind w:firstLine="640"/>
      </w:pPr>
      <w:r>
        <w:rPr>
          <w:rFonts w:hint="eastAsia"/>
        </w:rPr>
        <w:t>四、付款</w:t>
      </w:r>
    </w:p>
    <w:p w14:paraId="2443998B" w14:textId="77777777" w:rsidR="00BB2572" w:rsidRDefault="00BB2572" w:rsidP="00BB2572">
      <w:pPr>
        <w:pStyle w:val="a9"/>
        <w:spacing w:line="360" w:lineRule="auto"/>
        <w:ind w:firstLineChars="218" w:firstLine="525"/>
        <w:rPr>
          <w:b/>
          <w:sz w:val="24"/>
        </w:rPr>
      </w:pPr>
      <w:r>
        <w:rPr>
          <w:b/>
          <w:sz w:val="24"/>
        </w:rPr>
        <w:t>1</w:t>
      </w:r>
      <w:r>
        <w:rPr>
          <w:rFonts w:hint="eastAsia"/>
          <w:b/>
          <w:sz w:val="24"/>
        </w:rPr>
        <w:t>、支付方式</w:t>
      </w:r>
    </w:p>
    <w:p w14:paraId="506624EA" w14:textId="77777777" w:rsidR="00BB2572" w:rsidRDefault="00BB2572" w:rsidP="00BB2572">
      <w:pPr>
        <w:pStyle w:val="a9"/>
        <w:spacing w:line="360" w:lineRule="auto"/>
        <w:ind w:firstLineChars="218" w:firstLine="523"/>
        <w:rPr>
          <w:sz w:val="24"/>
        </w:rPr>
      </w:pPr>
      <w:r>
        <w:rPr>
          <w:rFonts w:hint="eastAsia"/>
          <w:sz w:val="24"/>
        </w:rPr>
        <w:t>本项目的建设费用分</w:t>
      </w:r>
      <w:r>
        <w:rPr>
          <w:rFonts w:hint="eastAsia"/>
          <w:sz w:val="24"/>
          <w:u w:val="single"/>
        </w:rPr>
        <w:t xml:space="preserve"> </w:t>
      </w:r>
      <w:r>
        <w:rPr>
          <w:rFonts w:hint="eastAsia"/>
          <w:sz w:val="24"/>
          <w:u w:val="single"/>
        </w:rPr>
        <w:t>三</w:t>
      </w:r>
      <w:r>
        <w:rPr>
          <w:rFonts w:hint="eastAsia"/>
          <w:sz w:val="24"/>
          <w:u w:val="single"/>
        </w:rPr>
        <w:t xml:space="preserve">  </w:t>
      </w:r>
      <w:r>
        <w:rPr>
          <w:rFonts w:hint="eastAsia"/>
          <w:sz w:val="24"/>
        </w:rPr>
        <w:t>期支付，具体支付时间如下：</w:t>
      </w:r>
    </w:p>
    <w:p w14:paraId="79A3006B" w14:textId="77777777" w:rsidR="00BB2572" w:rsidRDefault="00BB2572" w:rsidP="00BB2572">
      <w:pPr>
        <w:pStyle w:val="a9"/>
        <w:spacing w:line="360" w:lineRule="auto"/>
        <w:ind w:firstLineChars="218" w:firstLine="523"/>
        <w:rPr>
          <w:sz w:val="24"/>
        </w:rPr>
      </w:pPr>
      <w:r>
        <w:rPr>
          <w:rFonts w:hint="eastAsia"/>
          <w:sz w:val="24"/>
        </w:rPr>
        <w:lastRenderedPageBreak/>
        <w:t>（</w:t>
      </w:r>
      <w:r>
        <w:rPr>
          <w:rFonts w:hint="eastAsia"/>
          <w:sz w:val="24"/>
        </w:rPr>
        <w:t>1</w:t>
      </w:r>
      <w:r>
        <w:rPr>
          <w:rFonts w:hint="eastAsia"/>
          <w:sz w:val="24"/>
        </w:rPr>
        <w:t>）合同签订后，乙方提供</w:t>
      </w:r>
      <w:r>
        <w:rPr>
          <w:rFonts w:hint="eastAsia"/>
          <w:sz w:val="24"/>
        </w:rPr>
        <w:t>40%</w:t>
      </w:r>
      <w:r>
        <w:rPr>
          <w:rFonts w:hint="eastAsia"/>
          <w:sz w:val="24"/>
        </w:rPr>
        <w:t>合同价格的增值税专用发票且甲方收到同比例款项后支付项目总额的</w:t>
      </w:r>
      <w:r>
        <w:rPr>
          <w:rFonts w:hint="eastAsia"/>
          <w:sz w:val="24"/>
        </w:rPr>
        <w:t>40%</w:t>
      </w:r>
      <w:r>
        <w:rPr>
          <w:rFonts w:hint="eastAsia"/>
          <w:sz w:val="24"/>
        </w:rPr>
        <w:t>，</w:t>
      </w:r>
      <w:r>
        <w:rPr>
          <w:sz w:val="24"/>
        </w:rPr>
        <w:t xml:space="preserve"> </w:t>
      </w:r>
    </w:p>
    <w:p w14:paraId="7D53F9C9" w14:textId="77777777" w:rsidR="00BB2572" w:rsidRDefault="00BB2572" w:rsidP="00BB2572">
      <w:pPr>
        <w:pStyle w:val="a9"/>
        <w:spacing w:line="360" w:lineRule="auto"/>
        <w:ind w:firstLineChars="218" w:firstLine="523"/>
        <w:rPr>
          <w:sz w:val="24"/>
        </w:rPr>
      </w:pPr>
      <w:r>
        <w:rPr>
          <w:rFonts w:hint="eastAsia"/>
          <w:sz w:val="24"/>
        </w:rPr>
        <w:t>（</w:t>
      </w:r>
      <w:r>
        <w:rPr>
          <w:rFonts w:hint="eastAsia"/>
          <w:sz w:val="24"/>
        </w:rPr>
        <w:t>2</w:t>
      </w:r>
      <w:r>
        <w:rPr>
          <w:rFonts w:hint="eastAsia"/>
          <w:sz w:val="24"/>
        </w:rPr>
        <w:t>）</w:t>
      </w:r>
      <w:r>
        <w:rPr>
          <w:rFonts w:hint="eastAsia"/>
          <w:sz w:val="24"/>
        </w:rPr>
        <w:t xml:space="preserve"> </w:t>
      </w:r>
      <w:r>
        <w:rPr>
          <w:rFonts w:hint="eastAsia"/>
          <w:sz w:val="24"/>
        </w:rPr>
        <w:t>验收合格后，乙方提供</w:t>
      </w:r>
      <w:r>
        <w:rPr>
          <w:rFonts w:hint="eastAsia"/>
          <w:sz w:val="24"/>
        </w:rPr>
        <w:t>50%</w:t>
      </w:r>
      <w:r>
        <w:rPr>
          <w:rFonts w:hint="eastAsia"/>
          <w:sz w:val="24"/>
        </w:rPr>
        <w:t>合同价格的增值税专用发票且甲方收到同比例款项后向乙方付款项目总额的</w:t>
      </w:r>
      <w:r>
        <w:rPr>
          <w:rFonts w:hint="eastAsia"/>
          <w:sz w:val="24"/>
        </w:rPr>
        <w:t xml:space="preserve">50% </w:t>
      </w:r>
    </w:p>
    <w:p w14:paraId="19A28A09" w14:textId="77777777" w:rsidR="00BB2572" w:rsidRDefault="00BB2572" w:rsidP="00BB2572">
      <w:pPr>
        <w:pStyle w:val="a9"/>
        <w:spacing w:line="360" w:lineRule="auto"/>
        <w:ind w:firstLineChars="218" w:firstLine="523"/>
        <w:rPr>
          <w:sz w:val="24"/>
        </w:rPr>
      </w:pPr>
      <w:r>
        <w:rPr>
          <w:rFonts w:hint="eastAsia"/>
          <w:sz w:val="24"/>
        </w:rPr>
        <w:t>（</w:t>
      </w:r>
      <w:r>
        <w:rPr>
          <w:sz w:val="24"/>
        </w:rPr>
        <w:t>3</w:t>
      </w:r>
      <w:r>
        <w:rPr>
          <w:rFonts w:hint="eastAsia"/>
          <w:sz w:val="24"/>
        </w:rPr>
        <w:t>）服务期满一年后，乙方提供</w:t>
      </w:r>
      <w:r>
        <w:rPr>
          <w:rFonts w:hint="eastAsia"/>
          <w:sz w:val="24"/>
        </w:rPr>
        <w:t>1</w:t>
      </w:r>
      <w:r>
        <w:rPr>
          <w:sz w:val="24"/>
        </w:rPr>
        <w:t>0%</w:t>
      </w:r>
      <w:r>
        <w:rPr>
          <w:rFonts w:hint="eastAsia"/>
          <w:sz w:val="24"/>
        </w:rPr>
        <w:t>合同价格的增值税专用发票且甲方收到同比例款项后向乙方付款项目总额的</w:t>
      </w:r>
      <w:r>
        <w:rPr>
          <w:sz w:val="24"/>
        </w:rPr>
        <w:t>1</w:t>
      </w:r>
      <w:r>
        <w:rPr>
          <w:rFonts w:hint="eastAsia"/>
          <w:sz w:val="24"/>
        </w:rPr>
        <w:t xml:space="preserve">0% </w:t>
      </w:r>
    </w:p>
    <w:p w14:paraId="0B96320C" w14:textId="77777777" w:rsidR="00BB2572" w:rsidRDefault="00BB2572" w:rsidP="00BB2572">
      <w:pPr>
        <w:pStyle w:val="a9"/>
        <w:spacing w:line="360" w:lineRule="auto"/>
        <w:ind w:firstLineChars="218" w:firstLine="523"/>
        <w:rPr>
          <w:sz w:val="24"/>
        </w:rPr>
      </w:pPr>
    </w:p>
    <w:p w14:paraId="1C0AA15F" w14:textId="77777777" w:rsidR="00BB2572" w:rsidRDefault="00BB2572" w:rsidP="00BB2572">
      <w:pPr>
        <w:pStyle w:val="a9"/>
        <w:spacing w:line="360" w:lineRule="auto"/>
        <w:ind w:firstLineChars="218" w:firstLine="525"/>
        <w:rPr>
          <w:sz w:val="24"/>
        </w:rPr>
      </w:pPr>
      <w:r w:rsidRPr="007F6AD4">
        <w:rPr>
          <w:rFonts w:hint="eastAsia"/>
          <w:b/>
          <w:bCs/>
          <w:sz w:val="24"/>
        </w:rPr>
        <w:t>售后服务期限</w:t>
      </w:r>
      <w:r>
        <w:rPr>
          <w:rFonts w:hint="eastAsia"/>
          <w:sz w:val="24"/>
        </w:rPr>
        <w:t>：项目验收后一年</w:t>
      </w:r>
    </w:p>
    <w:p w14:paraId="5EDD7707" w14:textId="4626D582" w:rsidR="00BB2572" w:rsidRDefault="00BB2572" w:rsidP="00BB2572">
      <w:pPr>
        <w:pStyle w:val="a9"/>
        <w:numPr>
          <w:ilvl w:val="0"/>
          <w:numId w:val="4"/>
        </w:numPr>
        <w:spacing w:line="360" w:lineRule="auto"/>
        <w:ind w:firstLine="480"/>
        <w:rPr>
          <w:b/>
          <w:sz w:val="24"/>
        </w:rPr>
      </w:pPr>
      <w:r>
        <w:rPr>
          <w:rFonts w:hint="eastAsia"/>
          <w:b/>
          <w:sz w:val="24"/>
        </w:rPr>
        <w:t>定制开发</w:t>
      </w:r>
    </w:p>
    <w:p w14:paraId="5AD9C44D" w14:textId="77777777" w:rsidR="00FC195A" w:rsidRDefault="00FC195A" w:rsidP="00FC195A">
      <w:pPr>
        <w:pStyle w:val="a9"/>
        <w:spacing w:line="360" w:lineRule="auto"/>
        <w:ind w:left="1380"/>
        <w:rPr>
          <w:rFonts w:hint="eastAsia"/>
          <w:b/>
          <w:sz w:val="24"/>
        </w:rPr>
      </w:pPr>
    </w:p>
    <w:p w14:paraId="0C8D76F7" w14:textId="6267E0C5" w:rsidR="000141D7" w:rsidRDefault="000141D7" w:rsidP="000141D7">
      <w:pPr>
        <w:pStyle w:val="a9"/>
        <w:spacing w:line="360" w:lineRule="auto"/>
        <w:rPr>
          <w:rFonts w:hint="eastAsia"/>
          <w:b/>
          <w:sz w:val="24"/>
        </w:rPr>
      </w:pPr>
      <w:r>
        <w:rPr>
          <w:rFonts w:hint="eastAsia"/>
          <w:b/>
          <w:sz w:val="24"/>
        </w:rPr>
        <w:t>要求五人以上驻场开发</w:t>
      </w:r>
      <w:r w:rsidR="00FC195A">
        <w:rPr>
          <w:rFonts w:hint="eastAsia"/>
          <w:b/>
          <w:sz w:val="24"/>
        </w:rPr>
        <w:t>，项目地为北京</w:t>
      </w:r>
    </w:p>
    <w:tbl>
      <w:tblPr>
        <w:tblW w:w="9072" w:type="dxa"/>
        <w:shd w:val="clear" w:color="auto" w:fill="FFFFFF"/>
        <w:tblCellMar>
          <w:left w:w="0" w:type="dxa"/>
          <w:right w:w="0" w:type="dxa"/>
        </w:tblCellMar>
        <w:tblLook w:val="04A0" w:firstRow="1" w:lastRow="0" w:firstColumn="1" w:lastColumn="0" w:noHBand="0" w:noVBand="1"/>
      </w:tblPr>
      <w:tblGrid>
        <w:gridCol w:w="876"/>
        <w:gridCol w:w="876"/>
        <w:gridCol w:w="1117"/>
        <w:gridCol w:w="1370"/>
        <w:gridCol w:w="4833"/>
      </w:tblGrid>
      <w:tr w:rsidR="00BB2572" w:rsidRPr="007F6AD4" w14:paraId="039A21EE" w14:textId="77777777" w:rsidTr="00E477B9">
        <w:trPr>
          <w:trHeight w:val="578"/>
        </w:trPr>
        <w:tc>
          <w:tcPr>
            <w:tcW w:w="816"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712C2640" w14:textId="77777777" w:rsidR="00BB2572" w:rsidRPr="007F6AD4" w:rsidRDefault="00BB2572" w:rsidP="00E477B9">
            <w:pPr>
              <w:ind w:firstLine="440"/>
              <w:jc w:val="center"/>
              <w:rPr>
                <w:rFonts w:ascii="Calibri" w:eastAsia="微软雅黑" w:hAnsi="Calibri" w:cs="Calibri"/>
                <w:szCs w:val="21"/>
              </w:rPr>
            </w:pPr>
            <w:proofErr w:type="spellStart"/>
            <w:r w:rsidRPr="007F6AD4">
              <w:rPr>
                <w:rFonts w:ascii="微软雅黑" w:eastAsia="微软雅黑" w:hAnsi="微软雅黑" w:cs="Calibri" w:hint="eastAsia"/>
                <w:szCs w:val="21"/>
              </w:rPr>
              <w:t>序号</w:t>
            </w:r>
            <w:proofErr w:type="spellEnd"/>
          </w:p>
        </w:tc>
        <w:tc>
          <w:tcPr>
            <w:tcW w:w="84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5C455DE" w14:textId="77777777" w:rsidR="00BB2572" w:rsidRPr="007F6AD4" w:rsidRDefault="00BB2572" w:rsidP="00E477B9">
            <w:pPr>
              <w:ind w:firstLine="440"/>
              <w:jc w:val="center"/>
              <w:rPr>
                <w:rFonts w:ascii="Calibri" w:eastAsia="微软雅黑" w:hAnsi="Calibri" w:cs="Calibri"/>
                <w:szCs w:val="21"/>
              </w:rPr>
            </w:pPr>
            <w:proofErr w:type="spellStart"/>
            <w:r w:rsidRPr="007F6AD4">
              <w:rPr>
                <w:rFonts w:ascii="微软雅黑" w:eastAsia="微软雅黑" w:hAnsi="微软雅黑" w:cs="Calibri" w:hint="eastAsia"/>
                <w:szCs w:val="21"/>
              </w:rPr>
              <w:t>阶段</w:t>
            </w:r>
            <w:proofErr w:type="spellEnd"/>
          </w:p>
        </w:tc>
        <w:tc>
          <w:tcPr>
            <w:tcW w:w="1134"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81EFFCA" w14:textId="77777777" w:rsidR="00BB2572" w:rsidRPr="007F6AD4" w:rsidRDefault="00BB2572" w:rsidP="00E477B9">
            <w:pPr>
              <w:ind w:firstLine="440"/>
              <w:jc w:val="center"/>
              <w:rPr>
                <w:rFonts w:ascii="Calibri" w:eastAsia="微软雅黑" w:hAnsi="Calibri" w:cs="Calibri"/>
                <w:szCs w:val="21"/>
              </w:rPr>
            </w:pPr>
            <w:proofErr w:type="spellStart"/>
            <w:r w:rsidRPr="007F6AD4">
              <w:rPr>
                <w:rFonts w:ascii="微软雅黑" w:eastAsia="微软雅黑" w:hAnsi="微软雅黑" w:cs="Calibri" w:hint="eastAsia"/>
                <w:szCs w:val="21"/>
              </w:rPr>
              <w:t>模块名称</w:t>
            </w:r>
            <w:proofErr w:type="spellEnd"/>
          </w:p>
        </w:tc>
        <w:tc>
          <w:tcPr>
            <w:tcW w:w="137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847AF90" w14:textId="77777777" w:rsidR="00BB2572" w:rsidRPr="007F6AD4" w:rsidRDefault="00BB2572" w:rsidP="00E477B9">
            <w:pPr>
              <w:ind w:firstLine="440"/>
              <w:jc w:val="center"/>
              <w:rPr>
                <w:rFonts w:ascii="Calibri" w:eastAsia="微软雅黑" w:hAnsi="Calibri" w:cs="Calibri"/>
                <w:szCs w:val="21"/>
              </w:rPr>
            </w:pPr>
            <w:proofErr w:type="spellStart"/>
            <w:r w:rsidRPr="007F6AD4">
              <w:rPr>
                <w:rFonts w:ascii="微软雅黑" w:eastAsia="微软雅黑" w:hAnsi="微软雅黑" w:cs="Calibri" w:hint="eastAsia"/>
                <w:szCs w:val="21"/>
              </w:rPr>
              <w:t>模块描述</w:t>
            </w:r>
            <w:proofErr w:type="spellEnd"/>
          </w:p>
        </w:tc>
        <w:tc>
          <w:tcPr>
            <w:tcW w:w="5103"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1271694" w14:textId="77777777" w:rsidR="00BB2572" w:rsidRPr="007F6AD4" w:rsidRDefault="00BB2572" w:rsidP="00E477B9">
            <w:pPr>
              <w:ind w:firstLine="440"/>
              <w:jc w:val="center"/>
              <w:rPr>
                <w:rFonts w:ascii="Calibri" w:eastAsia="微软雅黑" w:hAnsi="Calibri" w:cs="Calibri"/>
                <w:szCs w:val="21"/>
              </w:rPr>
            </w:pPr>
            <w:proofErr w:type="spellStart"/>
            <w:r w:rsidRPr="007F6AD4">
              <w:rPr>
                <w:rFonts w:ascii="微软雅黑" w:eastAsia="微软雅黑" w:hAnsi="微软雅黑" w:cs="Calibri" w:hint="eastAsia"/>
                <w:szCs w:val="21"/>
              </w:rPr>
              <w:t>基本描述</w:t>
            </w:r>
            <w:proofErr w:type="spellEnd"/>
          </w:p>
        </w:tc>
      </w:tr>
      <w:tr w:rsidR="00BB2572" w:rsidRPr="007F6AD4" w14:paraId="1D02416B" w14:textId="77777777" w:rsidTr="00E477B9">
        <w:trPr>
          <w:trHeight w:val="585"/>
        </w:trPr>
        <w:tc>
          <w:tcPr>
            <w:tcW w:w="81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4B146C2B" w14:textId="77777777" w:rsidR="00BB2572" w:rsidRPr="007F6AD4" w:rsidRDefault="00BB2572" w:rsidP="00E477B9">
            <w:pPr>
              <w:ind w:firstLine="300"/>
              <w:jc w:val="right"/>
              <w:rPr>
                <w:rFonts w:ascii="Calibri" w:eastAsia="微软雅黑" w:hAnsi="Calibri" w:cs="Calibri"/>
                <w:szCs w:val="21"/>
              </w:rPr>
            </w:pPr>
            <w:r w:rsidRPr="007F6AD4">
              <w:rPr>
                <w:rFonts w:ascii="微软雅黑" w:eastAsia="微软雅黑" w:hAnsi="微软雅黑" w:cs="Calibri" w:hint="eastAsia"/>
                <w:sz w:val="15"/>
                <w:szCs w:val="15"/>
              </w:rPr>
              <w:t>1</w:t>
            </w:r>
          </w:p>
        </w:tc>
        <w:tc>
          <w:tcPr>
            <w:tcW w:w="842" w:type="dxa"/>
            <w:vMerge w:val="restart"/>
            <w:tcBorders>
              <w:top w:val="nil"/>
              <w:left w:val="single" w:sz="8" w:space="0" w:color="auto"/>
              <w:bottom w:val="nil"/>
              <w:right w:val="single" w:sz="8" w:space="0" w:color="auto"/>
            </w:tcBorders>
            <w:shd w:val="clear" w:color="auto" w:fill="auto"/>
            <w:tcMar>
              <w:top w:w="0" w:type="dxa"/>
              <w:left w:w="108" w:type="dxa"/>
              <w:bottom w:w="0" w:type="dxa"/>
              <w:right w:w="108" w:type="dxa"/>
            </w:tcMar>
            <w:vAlign w:val="center"/>
            <w:hideMark/>
          </w:tcPr>
          <w:p w14:paraId="69869D1D" w14:textId="77777777" w:rsidR="00BB2572" w:rsidRPr="007F6AD4" w:rsidRDefault="00BB2572" w:rsidP="00E477B9">
            <w:pPr>
              <w:ind w:firstLine="300"/>
              <w:jc w:val="center"/>
              <w:rPr>
                <w:rFonts w:ascii="Calibri" w:eastAsia="微软雅黑" w:hAnsi="Calibri" w:cs="Calibri"/>
                <w:szCs w:val="21"/>
              </w:rPr>
            </w:pPr>
            <w:proofErr w:type="spellStart"/>
            <w:r w:rsidRPr="007F6AD4">
              <w:rPr>
                <w:rFonts w:ascii="微软雅黑" w:eastAsia="微软雅黑" w:hAnsi="微软雅黑" w:cs="Calibri" w:hint="eastAsia"/>
                <w:sz w:val="15"/>
                <w:szCs w:val="15"/>
              </w:rPr>
              <w:t>设计</w:t>
            </w:r>
            <w:proofErr w:type="spellEnd"/>
          </w:p>
        </w:tc>
        <w:tc>
          <w:tcPr>
            <w:tcW w:w="1134" w:type="dxa"/>
            <w:vMerge w:val="restart"/>
            <w:tcBorders>
              <w:top w:val="nil"/>
              <w:left w:val="single" w:sz="8" w:space="0" w:color="auto"/>
              <w:bottom w:val="single" w:sz="8" w:space="0" w:color="000000"/>
              <w:right w:val="single" w:sz="8" w:space="0" w:color="auto"/>
            </w:tcBorders>
            <w:shd w:val="clear" w:color="auto" w:fill="auto"/>
            <w:tcMar>
              <w:top w:w="0" w:type="dxa"/>
              <w:left w:w="108" w:type="dxa"/>
              <w:bottom w:w="0" w:type="dxa"/>
              <w:right w:w="108" w:type="dxa"/>
            </w:tcMar>
            <w:vAlign w:val="center"/>
            <w:hideMark/>
          </w:tcPr>
          <w:p w14:paraId="6C464629" w14:textId="77777777" w:rsidR="00BB2572" w:rsidRPr="007F6AD4" w:rsidRDefault="00BB2572" w:rsidP="00E477B9">
            <w:pPr>
              <w:ind w:firstLine="300"/>
              <w:rPr>
                <w:rFonts w:ascii="Calibri" w:eastAsia="微软雅黑" w:hAnsi="Calibri" w:cs="Calibri"/>
                <w:szCs w:val="21"/>
              </w:rPr>
            </w:pPr>
            <w:proofErr w:type="spellStart"/>
            <w:r w:rsidRPr="007F6AD4">
              <w:rPr>
                <w:rFonts w:ascii="微软雅黑" w:eastAsia="微软雅黑" w:hAnsi="微软雅黑" w:cs="Calibri" w:hint="eastAsia"/>
                <w:sz w:val="15"/>
                <w:szCs w:val="15"/>
              </w:rPr>
              <w:t>需求设计</w:t>
            </w:r>
            <w:proofErr w:type="spellEnd"/>
          </w:p>
        </w:tc>
        <w:tc>
          <w:tcPr>
            <w:tcW w:w="137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5EFE90EC" w14:textId="77777777" w:rsidR="00BB2572" w:rsidRPr="007F6AD4" w:rsidRDefault="00BB2572" w:rsidP="00E477B9">
            <w:pPr>
              <w:ind w:firstLine="300"/>
              <w:rPr>
                <w:rFonts w:ascii="Calibri" w:eastAsia="微软雅黑" w:hAnsi="Calibri" w:cs="Calibri"/>
                <w:szCs w:val="21"/>
              </w:rPr>
            </w:pPr>
            <w:proofErr w:type="spellStart"/>
            <w:r w:rsidRPr="007F6AD4">
              <w:rPr>
                <w:rFonts w:ascii="微软雅黑" w:eastAsia="微软雅黑" w:hAnsi="微软雅黑" w:cs="Calibri" w:hint="eastAsia"/>
                <w:sz w:val="15"/>
                <w:szCs w:val="15"/>
              </w:rPr>
              <w:t>架构设计</w:t>
            </w:r>
            <w:proofErr w:type="spellEnd"/>
          </w:p>
        </w:tc>
        <w:tc>
          <w:tcPr>
            <w:tcW w:w="510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70A9BA7" w14:textId="77777777" w:rsidR="00BB2572" w:rsidRPr="007F6AD4" w:rsidRDefault="00BB2572" w:rsidP="00E477B9">
            <w:pPr>
              <w:ind w:firstLine="300"/>
              <w:rPr>
                <w:rFonts w:ascii="Calibri" w:eastAsia="微软雅黑" w:hAnsi="Calibri" w:cs="Calibri"/>
                <w:szCs w:val="21"/>
                <w:lang w:eastAsia="zh-CN"/>
              </w:rPr>
            </w:pPr>
            <w:r w:rsidRPr="007F6AD4">
              <w:rPr>
                <w:rFonts w:ascii="微软雅黑" w:eastAsia="微软雅黑" w:hAnsi="微软雅黑" w:cs="Calibri" w:hint="eastAsia"/>
                <w:sz w:val="15"/>
                <w:szCs w:val="15"/>
                <w:lang w:eastAsia="zh-CN"/>
              </w:rPr>
              <w:t>基于北明GIS已有架构设计，进行开发架构设计</w:t>
            </w:r>
          </w:p>
        </w:tc>
      </w:tr>
      <w:tr w:rsidR="00BB2572" w:rsidRPr="007F6AD4" w14:paraId="76927098" w14:textId="77777777" w:rsidTr="00E477B9">
        <w:trPr>
          <w:trHeight w:val="585"/>
        </w:trPr>
        <w:tc>
          <w:tcPr>
            <w:tcW w:w="81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7A9460FC" w14:textId="77777777" w:rsidR="00BB2572" w:rsidRPr="007F6AD4" w:rsidRDefault="00BB2572" w:rsidP="00E477B9">
            <w:pPr>
              <w:ind w:firstLine="300"/>
              <w:jc w:val="right"/>
              <w:rPr>
                <w:rFonts w:ascii="Calibri" w:eastAsia="微软雅黑" w:hAnsi="Calibri" w:cs="Calibri"/>
                <w:szCs w:val="21"/>
              </w:rPr>
            </w:pPr>
            <w:r w:rsidRPr="007F6AD4">
              <w:rPr>
                <w:rFonts w:ascii="微软雅黑" w:eastAsia="微软雅黑" w:hAnsi="微软雅黑" w:cs="Calibri" w:hint="eastAsia"/>
                <w:sz w:val="15"/>
                <w:szCs w:val="15"/>
              </w:rPr>
              <w:t>2</w:t>
            </w:r>
          </w:p>
        </w:tc>
        <w:tc>
          <w:tcPr>
            <w:tcW w:w="0" w:type="auto"/>
            <w:vMerge/>
            <w:tcBorders>
              <w:top w:val="nil"/>
              <w:left w:val="single" w:sz="8" w:space="0" w:color="auto"/>
              <w:bottom w:val="nil"/>
              <w:right w:val="single" w:sz="8" w:space="0" w:color="auto"/>
            </w:tcBorders>
            <w:shd w:val="clear" w:color="auto" w:fill="FFFFFF"/>
            <w:vAlign w:val="center"/>
            <w:hideMark/>
          </w:tcPr>
          <w:p w14:paraId="2959AFD0" w14:textId="77777777" w:rsidR="00BB2572" w:rsidRPr="007F6AD4" w:rsidRDefault="00BB2572" w:rsidP="00E477B9">
            <w:pPr>
              <w:ind w:firstLine="440"/>
              <w:rPr>
                <w:rFonts w:ascii="Calibri" w:eastAsia="微软雅黑" w:hAnsi="Calibri" w:cs="Calibri"/>
                <w:szCs w:val="21"/>
              </w:rPr>
            </w:pPr>
          </w:p>
        </w:tc>
        <w:tc>
          <w:tcPr>
            <w:tcW w:w="0" w:type="auto"/>
            <w:vMerge/>
            <w:tcBorders>
              <w:top w:val="nil"/>
              <w:left w:val="single" w:sz="8" w:space="0" w:color="auto"/>
              <w:bottom w:val="single" w:sz="8" w:space="0" w:color="000000"/>
              <w:right w:val="single" w:sz="8" w:space="0" w:color="auto"/>
            </w:tcBorders>
            <w:shd w:val="clear" w:color="auto" w:fill="FFFFFF"/>
            <w:vAlign w:val="center"/>
            <w:hideMark/>
          </w:tcPr>
          <w:p w14:paraId="70BA9999" w14:textId="77777777" w:rsidR="00BB2572" w:rsidRPr="007F6AD4" w:rsidRDefault="00BB2572" w:rsidP="00E477B9">
            <w:pPr>
              <w:ind w:firstLine="440"/>
              <w:rPr>
                <w:rFonts w:ascii="Calibri" w:eastAsia="微软雅黑" w:hAnsi="Calibri" w:cs="Calibri"/>
                <w:szCs w:val="21"/>
              </w:rPr>
            </w:pPr>
          </w:p>
        </w:tc>
        <w:tc>
          <w:tcPr>
            <w:tcW w:w="137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1A37705" w14:textId="77777777" w:rsidR="00BB2572" w:rsidRPr="007F6AD4" w:rsidRDefault="00BB2572" w:rsidP="00E477B9">
            <w:pPr>
              <w:ind w:firstLine="300"/>
              <w:rPr>
                <w:rFonts w:ascii="Calibri" w:eastAsia="微软雅黑" w:hAnsi="Calibri" w:cs="Calibri"/>
                <w:szCs w:val="21"/>
              </w:rPr>
            </w:pPr>
            <w:proofErr w:type="spellStart"/>
            <w:r w:rsidRPr="007F6AD4">
              <w:rPr>
                <w:rFonts w:ascii="微软雅黑" w:eastAsia="微软雅黑" w:hAnsi="微软雅黑" w:cs="Calibri" w:hint="eastAsia"/>
                <w:sz w:val="15"/>
                <w:szCs w:val="15"/>
              </w:rPr>
              <w:t>原型设计</w:t>
            </w:r>
            <w:proofErr w:type="spellEnd"/>
          </w:p>
        </w:tc>
        <w:tc>
          <w:tcPr>
            <w:tcW w:w="510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719DF25" w14:textId="77777777" w:rsidR="00BB2572" w:rsidRPr="007F6AD4" w:rsidRDefault="00BB2572" w:rsidP="00E477B9">
            <w:pPr>
              <w:ind w:firstLine="300"/>
              <w:rPr>
                <w:rFonts w:ascii="Calibri" w:eastAsia="微软雅黑" w:hAnsi="Calibri" w:cs="Calibri"/>
                <w:szCs w:val="21"/>
                <w:lang w:eastAsia="zh-CN"/>
              </w:rPr>
            </w:pPr>
            <w:r w:rsidRPr="007F6AD4">
              <w:rPr>
                <w:rFonts w:ascii="微软雅黑" w:eastAsia="微软雅黑" w:hAnsi="微软雅黑" w:cs="Calibri" w:hint="eastAsia"/>
                <w:sz w:val="15"/>
                <w:szCs w:val="15"/>
                <w:lang w:eastAsia="zh-CN"/>
              </w:rPr>
              <w:t>北明GIS平台原型设计</w:t>
            </w:r>
          </w:p>
        </w:tc>
      </w:tr>
      <w:tr w:rsidR="00BB2572" w:rsidRPr="007F6AD4" w14:paraId="2A2E2FFF" w14:textId="77777777" w:rsidTr="00E477B9">
        <w:trPr>
          <w:trHeight w:val="585"/>
        </w:trPr>
        <w:tc>
          <w:tcPr>
            <w:tcW w:w="81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6AF67578" w14:textId="77777777" w:rsidR="00BB2572" w:rsidRPr="007F6AD4" w:rsidRDefault="00BB2572" w:rsidP="00E477B9">
            <w:pPr>
              <w:ind w:firstLine="300"/>
              <w:jc w:val="right"/>
              <w:rPr>
                <w:rFonts w:ascii="Calibri" w:eastAsia="微软雅黑" w:hAnsi="Calibri" w:cs="Calibri"/>
                <w:szCs w:val="21"/>
              </w:rPr>
            </w:pPr>
            <w:r w:rsidRPr="007F6AD4">
              <w:rPr>
                <w:rFonts w:ascii="微软雅黑" w:eastAsia="微软雅黑" w:hAnsi="微软雅黑" w:cs="Calibri" w:hint="eastAsia"/>
                <w:sz w:val="15"/>
                <w:szCs w:val="15"/>
              </w:rPr>
              <w:t>3</w:t>
            </w:r>
          </w:p>
        </w:tc>
        <w:tc>
          <w:tcPr>
            <w:tcW w:w="0" w:type="auto"/>
            <w:vMerge/>
            <w:tcBorders>
              <w:top w:val="nil"/>
              <w:left w:val="single" w:sz="8" w:space="0" w:color="auto"/>
              <w:bottom w:val="nil"/>
              <w:right w:val="single" w:sz="8" w:space="0" w:color="auto"/>
            </w:tcBorders>
            <w:shd w:val="clear" w:color="auto" w:fill="FFFFFF"/>
            <w:vAlign w:val="center"/>
            <w:hideMark/>
          </w:tcPr>
          <w:p w14:paraId="0C057F59" w14:textId="77777777" w:rsidR="00BB2572" w:rsidRPr="007F6AD4" w:rsidRDefault="00BB2572" w:rsidP="00E477B9">
            <w:pPr>
              <w:ind w:firstLine="440"/>
              <w:rPr>
                <w:rFonts w:ascii="Calibri" w:eastAsia="微软雅黑" w:hAnsi="Calibri" w:cs="Calibri"/>
                <w:szCs w:val="21"/>
              </w:rPr>
            </w:pPr>
          </w:p>
        </w:tc>
        <w:tc>
          <w:tcPr>
            <w:tcW w:w="0" w:type="auto"/>
            <w:vMerge/>
            <w:tcBorders>
              <w:top w:val="nil"/>
              <w:left w:val="single" w:sz="8" w:space="0" w:color="auto"/>
              <w:bottom w:val="single" w:sz="8" w:space="0" w:color="000000"/>
              <w:right w:val="single" w:sz="8" w:space="0" w:color="auto"/>
            </w:tcBorders>
            <w:shd w:val="clear" w:color="auto" w:fill="FFFFFF"/>
            <w:vAlign w:val="center"/>
            <w:hideMark/>
          </w:tcPr>
          <w:p w14:paraId="49F32B75" w14:textId="77777777" w:rsidR="00BB2572" w:rsidRPr="007F6AD4" w:rsidRDefault="00BB2572" w:rsidP="00E477B9">
            <w:pPr>
              <w:ind w:firstLine="440"/>
              <w:rPr>
                <w:rFonts w:ascii="Calibri" w:eastAsia="微软雅黑" w:hAnsi="Calibri" w:cs="Calibri"/>
                <w:szCs w:val="21"/>
              </w:rPr>
            </w:pPr>
          </w:p>
        </w:tc>
        <w:tc>
          <w:tcPr>
            <w:tcW w:w="137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0D71534" w14:textId="77777777" w:rsidR="00BB2572" w:rsidRPr="007F6AD4" w:rsidRDefault="00BB2572" w:rsidP="00E477B9">
            <w:pPr>
              <w:ind w:firstLine="300"/>
              <w:rPr>
                <w:rFonts w:ascii="Calibri" w:eastAsia="微软雅黑" w:hAnsi="Calibri" w:cs="Calibri"/>
                <w:szCs w:val="21"/>
              </w:rPr>
            </w:pPr>
            <w:proofErr w:type="spellStart"/>
            <w:r w:rsidRPr="007F6AD4">
              <w:rPr>
                <w:rFonts w:ascii="微软雅黑" w:eastAsia="微软雅黑" w:hAnsi="微软雅黑" w:cs="Calibri" w:hint="eastAsia"/>
                <w:sz w:val="15"/>
                <w:szCs w:val="15"/>
              </w:rPr>
              <w:t>前端工程梳理</w:t>
            </w:r>
            <w:proofErr w:type="spellEnd"/>
          </w:p>
        </w:tc>
        <w:tc>
          <w:tcPr>
            <w:tcW w:w="510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6551C5F" w14:textId="77777777" w:rsidR="00BB2572" w:rsidRPr="007F6AD4" w:rsidRDefault="00BB2572" w:rsidP="00E477B9">
            <w:pPr>
              <w:ind w:firstLine="300"/>
              <w:rPr>
                <w:rFonts w:ascii="Calibri" w:eastAsia="微软雅黑" w:hAnsi="Calibri" w:cs="Calibri"/>
                <w:szCs w:val="21"/>
                <w:lang w:eastAsia="zh-CN"/>
              </w:rPr>
            </w:pPr>
            <w:r w:rsidRPr="007F6AD4">
              <w:rPr>
                <w:rFonts w:ascii="微软雅黑" w:eastAsia="微软雅黑" w:hAnsi="微软雅黑" w:cs="Calibri" w:hint="eastAsia"/>
                <w:sz w:val="15"/>
                <w:szCs w:val="15"/>
                <w:lang w:eastAsia="zh-CN"/>
              </w:rPr>
              <w:t>前端功能模块划分，页面布局（UI设计），交互操作，代码规约明确</w:t>
            </w:r>
          </w:p>
        </w:tc>
      </w:tr>
      <w:tr w:rsidR="00BB2572" w:rsidRPr="007F6AD4" w14:paraId="4626BD31" w14:textId="77777777" w:rsidTr="00E477B9">
        <w:trPr>
          <w:trHeight w:val="585"/>
        </w:trPr>
        <w:tc>
          <w:tcPr>
            <w:tcW w:w="81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48F4080D" w14:textId="77777777" w:rsidR="00BB2572" w:rsidRPr="007F6AD4" w:rsidRDefault="00BB2572" w:rsidP="00E477B9">
            <w:pPr>
              <w:ind w:firstLine="300"/>
              <w:jc w:val="right"/>
              <w:rPr>
                <w:rFonts w:ascii="Calibri" w:eastAsia="微软雅黑" w:hAnsi="Calibri" w:cs="Calibri"/>
                <w:szCs w:val="21"/>
              </w:rPr>
            </w:pPr>
            <w:r w:rsidRPr="007F6AD4">
              <w:rPr>
                <w:rFonts w:ascii="微软雅黑" w:eastAsia="微软雅黑" w:hAnsi="微软雅黑" w:cs="Calibri" w:hint="eastAsia"/>
                <w:sz w:val="15"/>
                <w:szCs w:val="15"/>
              </w:rPr>
              <w:t>4</w:t>
            </w:r>
          </w:p>
        </w:tc>
        <w:tc>
          <w:tcPr>
            <w:tcW w:w="0" w:type="auto"/>
            <w:vMerge/>
            <w:tcBorders>
              <w:top w:val="nil"/>
              <w:left w:val="single" w:sz="8" w:space="0" w:color="auto"/>
              <w:bottom w:val="nil"/>
              <w:right w:val="single" w:sz="8" w:space="0" w:color="auto"/>
            </w:tcBorders>
            <w:shd w:val="clear" w:color="auto" w:fill="FFFFFF"/>
            <w:vAlign w:val="center"/>
            <w:hideMark/>
          </w:tcPr>
          <w:p w14:paraId="54E5C053" w14:textId="77777777" w:rsidR="00BB2572" w:rsidRPr="007F6AD4" w:rsidRDefault="00BB2572" w:rsidP="00E477B9">
            <w:pPr>
              <w:ind w:firstLine="440"/>
              <w:rPr>
                <w:rFonts w:ascii="Calibri" w:eastAsia="微软雅黑" w:hAnsi="Calibri" w:cs="Calibri"/>
                <w:szCs w:val="21"/>
              </w:rPr>
            </w:pPr>
          </w:p>
        </w:tc>
        <w:tc>
          <w:tcPr>
            <w:tcW w:w="0" w:type="auto"/>
            <w:vMerge/>
            <w:tcBorders>
              <w:top w:val="nil"/>
              <w:left w:val="single" w:sz="8" w:space="0" w:color="auto"/>
              <w:bottom w:val="single" w:sz="8" w:space="0" w:color="000000"/>
              <w:right w:val="single" w:sz="8" w:space="0" w:color="auto"/>
            </w:tcBorders>
            <w:shd w:val="clear" w:color="auto" w:fill="FFFFFF"/>
            <w:vAlign w:val="center"/>
            <w:hideMark/>
          </w:tcPr>
          <w:p w14:paraId="0D1015AF" w14:textId="77777777" w:rsidR="00BB2572" w:rsidRPr="007F6AD4" w:rsidRDefault="00BB2572" w:rsidP="00E477B9">
            <w:pPr>
              <w:ind w:firstLine="440"/>
              <w:rPr>
                <w:rFonts w:ascii="Calibri" w:eastAsia="微软雅黑" w:hAnsi="Calibri" w:cs="Calibri"/>
                <w:szCs w:val="21"/>
              </w:rPr>
            </w:pPr>
          </w:p>
        </w:tc>
        <w:tc>
          <w:tcPr>
            <w:tcW w:w="137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D1C92C5" w14:textId="77777777" w:rsidR="00BB2572" w:rsidRPr="007F6AD4" w:rsidRDefault="00BB2572" w:rsidP="00E477B9">
            <w:pPr>
              <w:ind w:firstLine="300"/>
              <w:rPr>
                <w:rFonts w:ascii="Calibri" w:eastAsia="微软雅黑" w:hAnsi="Calibri" w:cs="Calibri"/>
                <w:szCs w:val="21"/>
              </w:rPr>
            </w:pPr>
            <w:proofErr w:type="spellStart"/>
            <w:r w:rsidRPr="007F6AD4">
              <w:rPr>
                <w:rFonts w:ascii="微软雅黑" w:eastAsia="微软雅黑" w:hAnsi="微软雅黑" w:cs="Calibri" w:hint="eastAsia"/>
                <w:sz w:val="15"/>
                <w:szCs w:val="15"/>
              </w:rPr>
              <w:t>后端工程梳理</w:t>
            </w:r>
            <w:proofErr w:type="spellEnd"/>
          </w:p>
        </w:tc>
        <w:tc>
          <w:tcPr>
            <w:tcW w:w="510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C377240" w14:textId="77777777" w:rsidR="00BB2572" w:rsidRPr="007F6AD4" w:rsidRDefault="00BB2572" w:rsidP="00E477B9">
            <w:pPr>
              <w:ind w:firstLine="300"/>
              <w:rPr>
                <w:rFonts w:ascii="Calibri" w:eastAsia="微软雅黑" w:hAnsi="Calibri" w:cs="Calibri"/>
                <w:szCs w:val="21"/>
                <w:lang w:eastAsia="zh-CN"/>
              </w:rPr>
            </w:pPr>
            <w:r w:rsidRPr="007F6AD4">
              <w:rPr>
                <w:rFonts w:ascii="微软雅黑" w:eastAsia="微软雅黑" w:hAnsi="微软雅黑" w:cs="Calibri" w:hint="eastAsia"/>
                <w:sz w:val="15"/>
                <w:szCs w:val="15"/>
                <w:lang w:eastAsia="zh-CN"/>
              </w:rPr>
              <w:t>后端功能模块整理，接口规范梳理，代码规约明确</w:t>
            </w:r>
          </w:p>
        </w:tc>
      </w:tr>
      <w:tr w:rsidR="00BB2572" w:rsidRPr="007F6AD4" w14:paraId="693C9FDC" w14:textId="77777777" w:rsidTr="00E477B9">
        <w:trPr>
          <w:trHeight w:val="585"/>
        </w:trPr>
        <w:tc>
          <w:tcPr>
            <w:tcW w:w="81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5734E6A1" w14:textId="77777777" w:rsidR="00BB2572" w:rsidRPr="007F6AD4" w:rsidRDefault="00BB2572" w:rsidP="00E477B9">
            <w:pPr>
              <w:ind w:firstLine="300"/>
              <w:jc w:val="right"/>
              <w:rPr>
                <w:rFonts w:ascii="Calibri" w:eastAsia="微软雅黑" w:hAnsi="Calibri" w:cs="Calibri"/>
                <w:szCs w:val="21"/>
              </w:rPr>
            </w:pPr>
            <w:r w:rsidRPr="007F6AD4">
              <w:rPr>
                <w:rFonts w:ascii="微软雅黑" w:eastAsia="微软雅黑" w:hAnsi="微软雅黑" w:cs="Calibri" w:hint="eastAsia"/>
                <w:sz w:val="15"/>
                <w:szCs w:val="15"/>
              </w:rPr>
              <w:t>5</w:t>
            </w:r>
          </w:p>
        </w:tc>
        <w:tc>
          <w:tcPr>
            <w:tcW w:w="0" w:type="auto"/>
            <w:vMerge/>
            <w:tcBorders>
              <w:top w:val="nil"/>
              <w:left w:val="single" w:sz="8" w:space="0" w:color="auto"/>
              <w:bottom w:val="nil"/>
              <w:right w:val="single" w:sz="8" w:space="0" w:color="auto"/>
            </w:tcBorders>
            <w:shd w:val="clear" w:color="auto" w:fill="FFFFFF"/>
            <w:vAlign w:val="center"/>
            <w:hideMark/>
          </w:tcPr>
          <w:p w14:paraId="2380828F" w14:textId="77777777" w:rsidR="00BB2572" w:rsidRPr="007F6AD4" w:rsidRDefault="00BB2572" w:rsidP="00E477B9">
            <w:pPr>
              <w:ind w:firstLine="440"/>
              <w:rPr>
                <w:rFonts w:ascii="Calibri" w:eastAsia="微软雅黑" w:hAnsi="Calibri" w:cs="Calibri"/>
                <w:szCs w:val="21"/>
              </w:rPr>
            </w:pPr>
          </w:p>
        </w:tc>
        <w:tc>
          <w:tcPr>
            <w:tcW w:w="0" w:type="auto"/>
            <w:vMerge/>
            <w:tcBorders>
              <w:top w:val="nil"/>
              <w:left w:val="single" w:sz="8" w:space="0" w:color="auto"/>
              <w:bottom w:val="single" w:sz="8" w:space="0" w:color="000000"/>
              <w:right w:val="single" w:sz="8" w:space="0" w:color="auto"/>
            </w:tcBorders>
            <w:shd w:val="clear" w:color="auto" w:fill="FFFFFF"/>
            <w:vAlign w:val="center"/>
            <w:hideMark/>
          </w:tcPr>
          <w:p w14:paraId="141D7A26" w14:textId="77777777" w:rsidR="00BB2572" w:rsidRPr="007F6AD4" w:rsidRDefault="00BB2572" w:rsidP="00E477B9">
            <w:pPr>
              <w:ind w:firstLine="440"/>
              <w:rPr>
                <w:rFonts w:ascii="Calibri" w:eastAsia="微软雅黑" w:hAnsi="Calibri" w:cs="Calibri"/>
                <w:szCs w:val="21"/>
              </w:rPr>
            </w:pPr>
          </w:p>
        </w:tc>
        <w:tc>
          <w:tcPr>
            <w:tcW w:w="137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9E3C13F" w14:textId="77777777" w:rsidR="00BB2572" w:rsidRPr="007F6AD4" w:rsidRDefault="00BB2572" w:rsidP="00E477B9">
            <w:pPr>
              <w:ind w:firstLine="300"/>
              <w:rPr>
                <w:rFonts w:ascii="Calibri" w:eastAsia="微软雅黑" w:hAnsi="Calibri" w:cs="Calibri"/>
                <w:szCs w:val="21"/>
              </w:rPr>
            </w:pPr>
            <w:proofErr w:type="spellStart"/>
            <w:r w:rsidRPr="007F6AD4">
              <w:rPr>
                <w:rFonts w:ascii="微软雅黑" w:eastAsia="微软雅黑" w:hAnsi="微软雅黑" w:cs="Calibri" w:hint="eastAsia"/>
                <w:sz w:val="15"/>
                <w:szCs w:val="15"/>
              </w:rPr>
              <w:t>需求设计</w:t>
            </w:r>
            <w:proofErr w:type="spellEnd"/>
          </w:p>
        </w:tc>
        <w:tc>
          <w:tcPr>
            <w:tcW w:w="510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17965A1" w14:textId="77777777" w:rsidR="00BB2572" w:rsidRPr="007F6AD4" w:rsidRDefault="00BB2572" w:rsidP="00E477B9">
            <w:pPr>
              <w:ind w:firstLine="300"/>
              <w:rPr>
                <w:rFonts w:ascii="Calibri" w:eastAsia="微软雅黑" w:hAnsi="Calibri" w:cs="Calibri"/>
                <w:szCs w:val="21"/>
              </w:rPr>
            </w:pPr>
            <w:proofErr w:type="spellStart"/>
            <w:r w:rsidRPr="007F6AD4">
              <w:rPr>
                <w:rFonts w:ascii="微软雅黑" w:eastAsia="微软雅黑" w:hAnsi="微软雅黑" w:cs="Calibri" w:hint="eastAsia"/>
                <w:sz w:val="15"/>
                <w:szCs w:val="15"/>
              </w:rPr>
              <w:t>整体需求整理、设计</w:t>
            </w:r>
            <w:proofErr w:type="spellEnd"/>
          </w:p>
        </w:tc>
      </w:tr>
      <w:tr w:rsidR="00BB2572" w:rsidRPr="007F6AD4" w14:paraId="2136EBA3" w14:textId="77777777" w:rsidTr="00E477B9">
        <w:trPr>
          <w:trHeight w:val="585"/>
        </w:trPr>
        <w:tc>
          <w:tcPr>
            <w:tcW w:w="81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55CDBAF9" w14:textId="77777777" w:rsidR="00BB2572" w:rsidRPr="007F6AD4" w:rsidRDefault="00BB2572" w:rsidP="00E477B9">
            <w:pPr>
              <w:ind w:firstLine="300"/>
              <w:jc w:val="right"/>
              <w:rPr>
                <w:rFonts w:ascii="Calibri" w:eastAsia="微软雅黑" w:hAnsi="Calibri" w:cs="Calibri"/>
                <w:szCs w:val="21"/>
              </w:rPr>
            </w:pPr>
            <w:r w:rsidRPr="007F6AD4">
              <w:rPr>
                <w:rFonts w:ascii="微软雅黑" w:eastAsia="微软雅黑" w:hAnsi="微软雅黑" w:cs="Calibri" w:hint="eastAsia"/>
                <w:sz w:val="15"/>
                <w:szCs w:val="15"/>
              </w:rPr>
              <w:t>6</w:t>
            </w:r>
          </w:p>
        </w:tc>
        <w:tc>
          <w:tcPr>
            <w:tcW w:w="842" w:type="dxa"/>
            <w:vMerge w:val="restart"/>
            <w:tcBorders>
              <w:top w:val="single" w:sz="8" w:space="0" w:color="auto"/>
              <w:left w:val="single" w:sz="8" w:space="0" w:color="auto"/>
              <w:bottom w:val="nil"/>
              <w:right w:val="single" w:sz="8" w:space="0" w:color="auto"/>
            </w:tcBorders>
            <w:shd w:val="clear" w:color="auto" w:fill="auto"/>
            <w:tcMar>
              <w:top w:w="0" w:type="dxa"/>
              <w:left w:w="108" w:type="dxa"/>
              <w:bottom w:w="0" w:type="dxa"/>
              <w:right w:w="108" w:type="dxa"/>
            </w:tcMar>
            <w:vAlign w:val="center"/>
            <w:hideMark/>
          </w:tcPr>
          <w:p w14:paraId="508ACC8E" w14:textId="77777777" w:rsidR="00BB2572" w:rsidRPr="007F6AD4" w:rsidRDefault="00BB2572" w:rsidP="00E477B9">
            <w:pPr>
              <w:ind w:firstLine="300"/>
              <w:jc w:val="center"/>
              <w:rPr>
                <w:rFonts w:ascii="Calibri" w:eastAsia="微软雅黑" w:hAnsi="Calibri" w:cs="Calibri"/>
                <w:szCs w:val="21"/>
              </w:rPr>
            </w:pPr>
            <w:proofErr w:type="spellStart"/>
            <w:r w:rsidRPr="007F6AD4">
              <w:rPr>
                <w:rFonts w:ascii="微软雅黑" w:eastAsia="微软雅黑" w:hAnsi="微软雅黑" w:cs="Calibri" w:hint="eastAsia"/>
                <w:sz w:val="15"/>
                <w:szCs w:val="15"/>
              </w:rPr>
              <w:t>数据准备</w:t>
            </w:r>
            <w:proofErr w:type="spellEnd"/>
          </w:p>
        </w:tc>
        <w:tc>
          <w:tcPr>
            <w:tcW w:w="1134" w:type="dxa"/>
            <w:vMerge w:val="restart"/>
            <w:tcBorders>
              <w:top w:val="nil"/>
              <w:left w:val="single" w:sz="8" w:space="0" w:color="auto"/>
              <w:bottom w:val="nil"/>
              <w:right w:val="single" w:sz="8" w:space="0" w:color="auto"/>
            </w:tcBorders>
            <w:shd w:val="clear" w:color="auto" w:fill="auto"/>
            <w:tcMar>
              <w:top w:w="0" w:type="dxa"/>
              <w:left w:w="108" w:type="dxa"/>
              <w:bottom w:w="0" w:type="dxa"/>
              <w:right w:w="108" w:type="dxa"/>
            </w:tcMar>
            <w:vAlign w:val="center"/>
            <w:hideMark/>
          </w:tcPr>
          <w:p w14:paraId="77D64537" w14:textId="77777777" w:rsidR="00BB2572" w:rsidRPr="007F6AD4" w:rsidRDefault="00BB2572" w:rsidP="00E477B9">
            <w:pPr>
              <w:ind w:firstLine="300"/>
              <w:rPr>
                <w:rFonts w:ascii="Calibri" w:eastAsia="微软雅黑" w:hAnsi="Calibri" w:cs="Calibri"/>
                <w:szCs w:val="21"/>
              </w:rPr>
            </w:pPr>
            <w:proofErr w:type="spellStart"/>
            <w:r w:rsidRPr="007F6AD4">
              <w:rPr>
                <w:rFonts w:ascii="微软雅黑" w:eastAsia="微软雅黑" w:hAnsi="微软雅黑" w:cs="Calibri" w:hint="eastAsia"/>
                <w:sz w:val="15"/>
                <w:szCs w:val="15"/>
              </w:rPr>
              <w:t>数据预处理</w:t>
            </w:r>
            <w:proofErr w:type="spellEnd"/>
          </w:p>
        </w:tc>
        <w:tc>
          <w:tcPr>
            <w:tcW w:w="137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722A42D1" w14:textId="77777777" w:rsidR="00BB2572" w:rsidRPr="007F6AD4" w:rsidRDefault="00BB2572" w:rsidP="00E477B9">
            <w:pPr>
              <w:ind w:firstLine="300"/>
              <w:rPr>
                <w:rFonts w:ascii="Calibri" w:eastAsia="微软雅黑" w:hAnsi="Calibri" w:cs="Calibri"/>
                <w:szCs w:val="21"/>
              </w:rPr>
            </w:pPr>
            <w:proofErr w:type="spellStart"/>
            <w:r w:rsidRPr="007F6AD4">
              <w:rPr>
                <w:rFonts w:ascii="微软雅黑" w:eastAsia="微软雅黑" w:hAnsi="微软雅黑" w:cs="Calibri" w:hint="eastAsia"/>
                <w:sz w:val="15"/>
                <w:szCs w:val="15"/>
              </w:rPr>
              <w:t>CAD_GIS数据规范</w:t>
            </w:r>
            <w:proofErr w:type="spellEnd"/>
          </w:p>
        </w:tc>
        <w:tc>
          <w:tcPr>
            <w:tcW w:w="510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5A52453C" w14:textId="77777777" w:rsidR="00BB2572" w:rsidRPr="007F6AD4" w:rsidRDefault="00BB2572" w:rsidP="00E477B9">
            <w:pPr>
              <w:ind w:firstLine="300"/>
              <w:rPr>
                <w:rFonts w:ascii="Calibri" w:eastAsia="微软雅黑" w:hAnsi="Calibri" w:cs="Calibri"/>
                <w:szCs w:val="21"/>
              </w:rPr>
            </w:pPr>
            <w:proofErr w:type="spellStart"/>
            <w:r w:rsidRPr="007F6AD4">
              <w:rPr>
                <w:rFonts w:ascii="微软雅黑" w:eastAsia="微软雅黑" w:hAnsi="微软雅黑" w:cs="Calibri" w:hint="eastAsia"/>
                <w:sz w:val="15"/>
                <w:szCs w:val="15"/>
              </w:rPr>
              <w:t>CAD数据规范</w:t>
            </w:r>
            <w:proofErr w:type="spellEnd"/>
          </w:p>
        </w:tc>
      </w:tr>
      <w:tr w:rsidR="00BB2572" w:rsidRPr="007F6AD4" w14:paraId="03213659" w14:textId="77777777" w:rsidTr="00E477B9">
        <w:trPr>
          <w:trHeight w:val="585"/>
        </w:trPr>
        <w:tc>
          <w:tcPr>
            <w:tcW w:w="81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52FA81B6" w14:textId="77777777" w:rsidR="00BB2572" w:rsidRPr="007F6AD4" w:rsidRDefault="00BB2572" w:rsidP="00E477B9">
            <w:pPr>
              <w:ind w:firstLine="300"/>
              <w:jc w:val="right"/>
              <w:rPr>
                <w:rFonts w:ascii="Calibri" w:eastAsia="微软雅黑" w:hAnsi="Calibri" w:cs="Calibri"/>
                <w:szCs w:val="21"/>
              </w:rPr>
            </w:pPr>
            <w:r w:rsidRPr="007F6AD4">
              <w:rPr>
                <w:rFonts w:ascii="微软雅黑" w:eastAsia="微软雅黑" w:hAnsi="微软雅黑" w:cs="Calibri" w:hint="eastAsia"/>
                <w:sz w:val="15"/>
                <w:szCs w:val="15"/>
              </w:rPr>
              <w:t>7</w:t>
            </w:r>
          </w:p>
        </w:tc>
        <w:tc>
          <w:tcPr>
            <w:tcW w:w="0" w:type="auto"/>
            <w:vMerge/>
            <w:tcBorders>
              <w:top w:val="single" w:sz="8" w:space="0" w:color="auto"/>
              <w:left w:val="single" w:sz="8" w:space="0" w:color="auto"/>
              <w:bottom w:val="nil"/>
              <w:right w:val="single" w:sz="8" w:space="0" w:color="auto"/>
            </w:tcBorders>
            <w:shd w:val="clear" w:color="auto" w:fill="FFFFFF"/>
            <w:vAlign w:val="center"/>
            <w:hideMark/>
          </w:tcPr>
          <w:p w14:paraId="6F4F177A" w14:textId="77777777" w:rsidR="00BB2572" w:rsidRPr="007F6AD4" w:rsidRDefault="00BB2572" w:rsidP="00E477B9">
            <w:pPr>
              <w:ind w:firstLine="440"/>
              <w:rPr>
                <w:rFonts w:ascii="Calibri" w:eastAsia="微软雅黑" w:hAnsi="Calibri" w:cs="Calibri"/>
                <w:szCs w:val="21"/>
              </w:rPr>
            </w:pPr>
          </w:p>
        </w:tc>
        <w:tc>
          <w:tcPr>
            <w:tcW w:w="0" w:type="auto"/>
            <w:vMerge/>
            <w:tcBorders>
              <w:top w:val="nil"/>
              <w:left w:val="single" w:sz="8" w:space="0" w:color="auto"/>
              <w:bottom w:val="nil"/>
              <w:right w:val="single" w:sz="8" w:space="0" w:color="auto"/>
            </w:tcBorders>
            <w:shd w:val="clear" w:color="auto" w:fill="FFFFFF"/>
            <w:vAlign w:val="center"/>
            <w:hideMark/>
          </w:tcPr>
          <w:p w14:paraId="4844A6E5" w14:textId="77777777" w:rsidR="00BB2572" w:rsidRPr="007F6AD4" w:rsidRDefault="00BB2572" w:rsidP="00E477B9">
            <w:pPr>
              <w:ind w:firstLine="440"/>
              <w:rPr>
                <w:rFonts w:ascii="Calibri" w:eastAsia="微软雅黑" w:hAnsi="Calibri" w:cs="Calibri"/>
                <w:szCs w:val="21"/>
              </w:rPr>
            </w:pPr>
          </w:p>
        </w:tc>
        <w:tc>
          <w:tcPr>
            <w:tcW w:w="137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0CC37789" w14:textId="77777777" w:rsidR="00BB2572" w:rsidRPr="007F6AD4" w:rsidRDefault="00BB2572" w:rsidP="00E477B9">
            <w:pPr>
              <w:ind w:firstLine="300"/>
              <w:rPr>
                <w:rFonts w:ascii="Calibri" w:eastAsia="微软雅黑" w:hAnsi="Calibri" w:cs="Calibri"/>
                <w:szCs w:val="21"/>
                <w:lang w:eastAsia="zh-CN"/>
              </w:rPr>
            </w:pPr>
            <w:r w:rsidRPr="007F6AD4">
              <w:rPr>
                <w:rFonts w:ascii="微软雅黑" w:eastAsia="微软雅黑" w:hAnsi="微软雅黑" w:cs="Calibri" w:hint="eastAsia"/>
                <w:sz w:val="15"/>
                <w:szCs w:val="15"/>
                <w:lang w:eastAsia="zh-CN"/>
              </w:rPr>
              <w:t>等值线分析的数据规范</w:t>
            </w:r>
          </w:p>
        </w:tc>
        <w:tc>
          <w:tcPr>
            <w:tcW w:w="510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1CD7C2A" w14:textId="77777777" w:rsidR="00BB2572" w:rsidRPr="007F6AD4" w:rsidRDefault="00BB2572" w:rsidP="00E477B9">
            <w:pPr>
              <w:ind w:firstLine="300"/>
              <w:rPr>
                <w:rFonts w:ascii="Calibri" w:eastAsia="微软雅黑" w:hAnsi="Calibri" w:cs="Calibri"/>
                <w:szCs w:val="21"/>
                <w:lang w:eastAsia="zh-CN"/>
              </w:rPr>
            </w:pPr>
            <w:r w:rsidRPr="007F6AD4">
              <w:rPr>
                <w:rFonts w:ascii="微软雅黑" w:eastAsia="微软雅黑" w:hAnsi="微软雅黑" w:cs="Calibri" w:hint="eastAsia"/>
                <w:sz w:val="15"/>
                <w:szCs w:val="15"/>
                <w:lang w:eastAsia="zh-CN"/>
              </w:rPr>
              <w:t>等值线分析的数据规范</w:t>
            </w:r>
          </w:p>
        </w:tc>
      </w:tr>
      <w:tr w:rsidR="00BB2572" w:rsidRPr="007F6AD4" w14:paraId="7C22DCBF" w14:textId="77777777" w:rsidTr="00E477B9">
        <w:trPr>
          <w:trHeight w:val="585"/>
        </w:trPr>
        <w:tc>
          <w:tcPr>
            <w:tcW w:w="81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2C2E94B4" w14:textId="77777777" w:rsidR="00BB2572" w:rsidRPr="007F6AD4" w:rsidRDefault="00BB2572" w:rsidP="00E477B9">
            <w:pPr>
              <w:ind w:firstLine="300"/>
              <w:jc w:val="right"/>
              <w:rPr>
                <w:rFonts w:ascii="Calibri" w:eastAsia="微软雅黑" w:hAnsi="Calibri" w:cs="Calibri"/>
                <w:szCs w:val="21"/>
              </w:rPr>
            </w:pPr>
            <w:r w:rsidRPr="007F6AD4">
              <w:rPr>
                <w:rFonts w:ascii="微软雅黑" w:eastAsia="微软雅黑" w:hAnsi="微软雅黑" w:cs="Calibri" w:hint="eastAsia"/>
                <w:sz w:val="15"/>
                <w:szCs w:val="15"/>
              </w:rPr>
              <w:lastRenderedPageBreak/>
              <w:t>8</w:t>
            </w:r>
          </w:p>
        </w:tc>
        <w:tc>
          <w:tcPr>
            <w:tcW w:w="0" w:type="auto"/>
            <w:vMerge/>
            <w:tcBorders>
              <w:top w:val="single" w:sz="8" w:space="0" w:color="auto"/>
              <w:left w:val="single" w:sz="8" w:space="0" w:color="auto"/>
              <w:bottom w:val="nil"/>
              <w:right w:val="single" w:sz="8" w:space="0" w:color="auto"/>
            </w:tcBorders>
            <w:shd w:val="clear" w:color="auto" w:fill="FFFFFF"/>
            <w:vAlign w:val="center"/>
            <w:hideMark/>
          </w:tcPr>
          <w:p w14:paraId="120B82DB" w14:textId="77777777" w:rsidR="00BB2572" w:rsidRPr="007F6AD4" w:rsidRDefault="00BB2572" w:rsidP="00E477B9">
            <w:pPr>
              <w:ind w:firstLine="440"/>
              <w:rPr>
                <w:rFonts w:ascii="Calibri" w:eastAsia="微软雅黑" w:hAnsi="Calibri" w:cs="Calibri"/>
                <w:szCs w:val="21"/>
              </w:rPr>
            </w:pPr>
          </w:p>
        </w:tc>
        <w:tc>
          <w:tcPr>
            <w:tcW w:w="0" w:type="auto"/>
            <w:vMerge/>
            <w:tcBorders>
              <w:top w:val="nil"/>
              <w:left w:val="single" w:sz="8" w:space="0" w:color="auto"/>
              <w:bottom w:val="nil"/>
              <w:right w:val="single" w:sz="8" w:space="0" w:color="auto"/>
            </w:tcBorders>
            <w:shd w:val="clear" w:color="auto" w:fill="FFFFFF"/>
            <w:vAlign w:val="center"/>
            <w:hideMark/>
          </w:tcPr>
          <w:p w14:paraId="5EA7BE49" w14:textId="77777777" w:rsidR="00BB2572" w:rsidRPr="007F6AD4" w:rsidRDefault="00BB2572" w:rsidP="00E477B9">
            <w:pPr>
              <w:ind w:firstLine="440"/>
              <w:rPr>
                <w:rFonts w:ascii="Calibri" w:eastAsia="微软雅黑" w:hAnsi="Calibri" w:cs="Calibri"/>
                <w:szCs w:val="21"/>
              </w:rPr>
            </w:pPr>
          </w:p>
        </w:tc>
        <w:tc>
          <w:tcPr>
            <w:tcW w:w="137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643BCF3C" w14:textId="77777777" w:rsidR="00BB2572" w:rsidRPr="007F6AD4" w:rsidRDefault="00BB2572" w:rsidP="00E477B9">
            <w:pPr>
              <w:ind w:firstLine="300"/>
              <w:rPr>
                <w:rFonts w:ascii="Calibri" w:eastAsia="微软雅黑" w:hAnsi="Calibri" w:cs="Calibri"/>
                <w:szCs w:val="21"/>
              </w:rPr>
            </w:pPr>
            <w:proofErr w:type="spellStart"/>
            <w:r w:rsidRPr="007F6AD4">
              <w:rPr>
                <w:rFonts w:ascii="微软雅黑" w:eastAsia="微软雅黑" w:hAnsi="微软雅黑" w:cs="Calibri" w:hint="eastAsia"/>
                <w:sz w:val="15"/>
                <w:szCs w:val="15"/>
              </w:rPr>
              <w:t>业务数据规范</w:t>
            </w:r>
            <w:proofErr w:type="spellEnd"/>
          </w:p>
        </w:tc>
        <w:tc>
          <w:tcPr>
            <w:tcW w:w="510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58A0D08" w14:textId="77777777" w:rsidR="00BB2572" w:rsidRPr="007F6AD4" w:rsidRDefault="00BB2572" w:rsidP="00E477B9">
            <w:pPr>
              <w:ind w:firstLine="300"/>
              <w:rPr>
                <w:rFonts w:ascii="Calibri" w:eastAsia="微软雅黑" w:hAnsi="Calibri" w:cs="Calibri"/>
                <w:szCs w:val="21"/>
              </w:rPr>
            </w:pPr>
            <w:proofErr w:type="spellStart"/>
            <w:r w:rsidRPr="007F6AD4">
              <w:rPr>
                <w:rFonts w:ascii="微软雅黑" w:eastAsia="微软雅黑" w:hAnsi="微软雅黑" w:cs="Calibri" w:hint="eastAsia"/>
                <w:sz w:val="15"/>
                <w:szCs w:val="15"/>
              </w:rPr>
              <w:t>业务数据规范</w:t>
            </w:r>
            <w:proofErr w:type="spellEnd"/>
          </w:p>
        </w:tc>
      </w:tr>
      <w:tr w:rsidR="00BB2572" w:rsidRPr="007F6AD4" w14:paraId="1CA1CEB0" w14:textId="77777777" w:rsidTr="00E477B9">
        <w:trPr>
          <w:trHeight w:val="900"/>
        </w:trPr>
        <w:tc>
          <w:tcPr>
            <w:tcW w:w="81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607B7A5B" w14:textId="77777777" w:rsidR="00BB2572" w:rsidRPr="007F6AD4" w:rsidRDefault="00BB2572" w:rsidP="00E477B9">
            <w:pPr>
              <w:ind w:firstLine="300"/>
              <w:jc w:val="right"/>
              <w:rPr>
                <w:rFonts w:ascii="Calibri" w:eastAsia="微软雅黑" w:hAnsi="Calibri" w:cs="Calibri"/>
                <w:szCs w:val="21"/>
              </w:rPr>
            </w:pPr>
            <w:r w:rsidRPr="007F6AD4">
              <w:rPr>
                <w:rFonts w:ascii="微软雅黑" w:eastAsia="微软雅黑" w:hAnsi="微软雅黑" w:cs="Calibri" w:hint="eastAsia"/>
                <w:sz w:val="15"/>
                <w:szCs w:val="15"/>
              </w:rPr>
              <w:t>9</w:t>
            </w:r>
          </w:p>
        </w:tc>
        <w:tc>
          <w:tcPr>
            <w:tcW w:w="842" w:type="dxa"/>
            <w:vMerge w:val="restart"/>
            <w:tcBorders>
              <w:top w:val="single" w:sz="8" w:space="0" w:color="auto"/>
              <w:left w:val="single" w:sz="8" w:space="0" w:color="auto"/>
              <w:bottom w:val="nil"/>
              <w:right w:val="single" w:sz="8" w:space="0" w:color="auto"/>
            </w:tcBorders>
            <w:shd w:val="clear" w:color="auto" w:fill="auto"/>
            <w:tcMar>
              <w:top w:w="0" w:type="dxa"/>
              <w:left w:w="108" w:type="dxa"/>
              <w:bottom w:w="0" w:type="dxa"/>
              <w:right w:w="108" w:type="dxa"/>
            </w:tcMar>
            <w:vAlign w:val="center"/>
            <w:hideMark/>
          </w:tcPr>
          <w:p w14:paraId="7C11CF58" w14:textId="77777777" w:rsidR="00BB2572" w:rsidRPr="007F6AD4" w:rsidRDefault="00BB2572" w:rsidP="00E477B9">
            <w:pPr>
              <w:ind w:firstLine="300"/>
              <w:jc w:val="center"/>
              <w:rPr>
                <w:rFonts w:ascii="Calibri" w:eastAsia="微软雅黑" w:hAnsi="Calibri" w:cs="Calibri"/>
                <w:szCs w:val="21"/>
              </w:rPr>
            </w:pPr>
            <w:proofErr w:type="spellStart"/>
            <w:r w:rsidRPr="007F6AD4">
              <w:rPr>
                <w:rFonts w:ascii="微软雅黑" w:eastAsia="微软雅黑" w:hAnsi="微软雅黑" w:cs="Calibri" w:hint="eastAsia"/>
                <w:sz w:val="15"/>
                <w:szCs w:val="15"/>
              </w:rPr>
              <w:t>开发</w:t>
            </w:r>
            <w:proofErr w:type="spellEnd"/>
          </w:p>
        </w:tc>
        <w:tc>
          <w:tcPr>
            <w:tcW w:w="1134" w:type="dxa"/>
            <w:vMerge w:val="restart"/>
            <w:tcBorders>
              <w:top w:val="single" w:sz="8" w:space="0" w:color="auto"/>
              <w:left w:val="single" w:sz="8" w:space="0" w:color="auto"/>
              <w:bottom w:val="nil"/>
              <w:right w:val="single" w:sz="8" w:space="0" w:color="auto"/>
            </w:tcBorders>
            <w:shd w:val="clear" w:color="auto" w:fill="auto"/>
            <w:tcMar>
              <w:top w:w="0" w:type="dxa"/>
              <w:left w:w="108" w:type="dxa"/>
              <w:bottom w:w="0" w:type="dxa"/>
              <w:right w:w="108" w:type="dxa"/>
            </w:tcMar>
            <w:vAlign w:val="center"/>
            <w:hideMark/>
          </w:tcPr>
          <w:p w14:paraId="524C5E73" w14:textId="77777777" w:rsidR="00BB2572" w:rsidRPr="007F6AD4" w:rsidRDefault="00BB2572" w:rsidP="00E477B9">
            <w:pPr>
              <w:ind w:firstLine="300"/>
              <w:jc w:val="center"/>
              <w:rPr>
                <w:rFonts w:ascii="Calibri" w:eastAsia="微软雅黑" w:hAnsi="Calibri" w:cs="Calibri"/>
                <w:szCs w:val="21"/>
              </w:rPr>
            </w:pPr>
            <w:proofErr w:type="spellStart"/>
            <w:r w:rsidRPr="007F6AD4">
              <w:rPr>
                <w:rFonts w:ascii="微软雅黑" w:eastAsia="微软雅黑" w:hAnsi="微软雅黑" w:cs="Calibri" w:hint="eastAsia"/>
                <w:sz w:val="15"/>
                <w:szCs w:val="15"/>
              </w:rPr>
              <w:t>地图基础操作</w:t>
            </w:r>
            <w:proofErr w:type="spellEnd"/>
          </w:p>
        </w:tc>
        <w:tc>
          <w:tcPr>
            <w:tcW w:w="137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56D048CD" w14:textId="77777777" w:rsidR="00BB2572" w:rsidRPr="007F6AD4" w:rsidRDefault="00BB2572" w:rsidP="00E477B9">
            <w:pPr>
              <w:ind w:firstLine="300"/>
              <w:rPr>
                <w:rFonts w:ascii="Calibri" w:eastAsia="微软雅黑" w:hAnsi="Calibri" w:cs="Calibri"/>
                <w:szCs w:val="21"/>
                <w:lang w:eastAsia="zh-CN"/>
              </w:rPr>
            </w:pPr>
            <w:r w:rsidRPr="007F6AD4">
              <w:rPr>
                <w:rFonts w:ascii="微软雅黑" w:eastAsia="微软雅黑" w:hAnsi="微软雅黑" w:cs="Calibri" w:hint="eastAsia"/>
                <w:sz w:val="15"/>
                <w:szCs w:val="15"/>
                <w:lang w:eastAsia="zh-CN"/>
              </w:rPr>
              <w:t>地图放大、缩小、平移、全图</w:t>
            </w:r>
          </w:p>
        </w:tc>
        <w:tc>
          <w:tcPr>
            <w:tcW w:w="510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F85D750" w14:textId="77777777" w:rsidR="00BB2572" w:rsidRPr="007F6AD4" w:rsidRDefault="00BB2572" w:rsidP="00E477B9">
            <w:pPr>
              <w:ind w:firstLine="300"/>
              <w:rPr>
                <w:rFonts w:ascii="Calibri" w:eastAsia="微软雅黑" w:hAnsi="Calibri" w:cs="Calibri"/>
                <w:szCs w:val="21"/>
                <w:lang w:eastAsia="zh-CN"/>
              </w:rPr>
            </w:pPr>
            <w:r w:rsidRPr="007F6AD4">
              <w:rPr>
                <w:rFonts w:ascii="微软雅黑" w:eastAsia="微软雅黑" w:hAnsi="微软雅黑" w:cs="Calibri" w:hint="eastAsia"/>
                <w:sz w:val="15"/>
                <w:szCs w:val="15"/>
                <w:lang w:eastAsia="zh-CN"/>
              </w:rPr>
              <w:t xml:space="preserve">　</w:t>
            </w:r>
          </w:p>
        </w:tc>
      </w:tr>
      <w:tr w:rsidR="00BB2572" w:rsidRPr="007F6AD4" w14:paraId="55198F35" w14:textId="77777777" w:rsidTr="00E477B9">
        <w:trPr>
          <w:trHeight w:val="450"/>
        </w:trPr>
        <w:tc>
          <w:tcPr>
            <w:tcW w:w="81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0682F960" w14:textId="77777777" w:rsidR="00BB2572" w:rsidRPr="007F6AD4" w:rsidRDefault="00BB2572" w:rsidP="00E477B9">
            <w:pPr>
              <w:ind w:firstLine="300"/>
              <w:jc w:val="right"/>
              <w:rPr>
                <w:rFonts w:ascii="Calibri" w:eastAsia="微软雅黑" w:hAnsi="Calibri" w:cs="Calibri"/>
                <w:szCs w:val="21"/>
              </w:rPr>
            </w:pPr>
            <w:r w:rsidRPr="007F6AD4">
              <w:rPr>
                <w:rFonts w:ascii="微软雅黑" w:eastAsia="微软雅黑" w:hAnsi="微软雅黑" w:cs="Calibri" w:hint="eastAsia"/>
                <w:sz w:val="15"/>
                <w:szCs w:val="15"/>
              </w:rPr>
              <w:t>10</w:t>
            </w:r>
          </w:p>
        </w:tc>
        <w:tc>
          <w:tcPr>
            <w:tcW w:w="0" w:type="auto"/>
            <w:vMerge/>
            <w:tcBorders>
              <w:top w:val="single" w:sz="8" w:space="0" w:color="auto"/>
              <w:left w:val="single" w:sz="8" w:space="0" w:color="auto"/>
              <w:bottom w:val="nil"/>
              <w:right w:val="single" w:sz="8" w:space="0" w:color="auto"/>
            </w:tcBorders>
            <w:shd w:val="clear" w:color="auto" w:fill="FFFFFF"/>
            <w:vAlign w:val="center"/>
            <w:hideMark/>
          </w:tcPr>
          <w:p w14:paraId="69A59DA2" w14:textId="77777777" w:rsidR="00BB2572" w:rsidRPr="007F6AD4" w:rsidRDefault="00BB2572" w:rsidP="00E477B9">
            <w:pPr>
              <w:ind w:firstLine="440"/>
              <w:rPr>
                <w:rFonts w:ascii="Calibri" w:eastAsia="微软雅黑" w:hAnsi="Calibri" w:cs="Calibri"/>
                <w:szCs w:val="21"/>
              </w:rPr>
            </w:pPr>
          </w:p>
        </w:tc>
        <w:tc>
          <w:tcPr>
            <w:tcW w:w="0" w:type="auto"/>
            <w:vMerge/>
            <w:tcBorders>
              <w:top w:val="single" w:sz="8" w:space="0" w:color="auto"/>
              <w:left w:val="single" w:sz="8" w:space="0" w:color="auto"/>
              <w:bottom w:val="nil"/>
              <w:right w:val="single" w:sz="8" w:space="0" w:color="auto"/>
            </w:tcBorders>
            <w:shd w:val="clear" w:color="auto" w:fill="FFFFFF"/>
            <w:vAlign w:val="center"/>
            <w:hideMark/>
          </w:tcPr>
          <w:p w14:paraId="119D2DD1" w14:textId="77777777" w:rsidR="00BB2572" w:rsidRPr="007F6AD4" w:rsidRDefault="00BB2572" w:rsidP="00E477B9">
            <w:pPr>
              <w:ind w:firstLine="440"/>
              <w:rPr>
                <w:rFonts w:ascii="Calibri" w:eastAsia="微软雅黑" w:hAnsi="Calibri" w:cs="Calibri"/>
                <w:szCs w:val="21"/>
              </w:rPr>
            </w:pPr>
          </w:p>
        </w:tc>
        <w:tc>
          <w:tcPr>
            <w:tcW w:w="137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55F355DC" w14:textId="77777777" w:rsidR="00BB2572" w:rsidRPr="007F6AD4" w:rsidRDefault="00BB2572" w:rsidP="00E477B9">
            <w:pPr>
              <w:ind w:firstLine="300"/>
              <w:rPr>
                <w:rFonts w:ascii="Calibri" w:eastAsia="微软雅黑" w:hAnsi="Calibri" w:cs="Calibri"/>
                <w:szCs w:val="21"/>
              </w:rPr>
            </w:pPr>
            <w:proofErr w:type="spellStart"/>
            <w:r w:rsidRPr="007F6AD4">
              <w:rPr>
                <w:rFonts w:ascii="微软雅黑" w:eastAsia="微软雅黑" w:hAnsi="微软雅黑" w:cs="Calibri" w:hint="eastAsia"/>
                <w:sz w:val="15"/>
                <w:szCs w:val="15"/>
              </w:rPr>
              <w:t>测量点坐标拾取</w:t>
            </w:r>
            <w:proofErr w:type="spellEnd"/>
          </w:p>
        </w:tc>
        <w:tc>
          <w:tcPr>
            <w:tcW w:w="510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331B5D5" w14:textId="77777777" w:rsidR="00BB2572" w:rsidRPr="007F6AD4" w:rsidRDefault="00BB2572" w:rsidP="00E477B9">
            <w:pPr>
              <w:ind w:firstLine="300"/>
              <w:rPr>
                <w:rFonts w:ascii="Calibri" w:eastAsia="微软雅黑" w:hAnsi="Calibri" w:cs="Calibri"/>
                <w:szCs w:val="21"/>
              </w:rPr>
            </w:pPr>
            <w:r w:rsidRPr="007F6AD4">
              <w:rPr>
                <w:rFonts w:ascii="微软雅黑" w:eastAsia="微软雅黑" w:hAnsi="微软雅黑" w:cs="Calibri" w:hint="eastAsia"/>
                <w:sz w:val="15"/>
                <w:szCs w:val="15"/>
              </w:rPr>
              <w:t xml:space="preserve">　</w:t>
            </w:r>
          </w:p>
        </w:tc>
      </w:tr>
      <w:tr w:rsidR="00BB2572" w:rsidRPr="007F6AD4" w14:paraId="7BDD630B" w14:textId="77777777" w:rsidTr="00E477B9">
        <w:trPr>
          <w:trHeight w:val="450"/>
        </w:trPr>
        <w:tc>
          <w:tcPr>
            <w:tcW w:w="81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5097D492" w14:textId="77777777" w:rsidR="00BB2572" w:rsidRPr="007F6AD4" w:rsidRDefault="00BB2572" w:rsidP="00E477B9">
            <w:pPr>
              <w:ind w:firstLine="300"/>
              <w:jc w:val="right"/>
              <w:rPr>
                <w:rFonts w:ascii="Calibri" w:eastAsia="微软雅黑" w:hAnsi="Calibri" w:cs="Calibri"/>
                <w:szCs w:val="21"/>
              </w:rPr>
            </w:pPr>
            <w:r w:rsidRPr="007F6AD4">
              <w:rPr>
                <w:rFonts w:ascii="微软雅黑" w:eastAsia="微软雅黑" w:hAnsi="微软雅黑" w:cs="Calibri" w:hint="eastAsia"/>
                <w:sz w:val="15"/>
                <w:szCs w:val="15"/>
              </w:rPr>
              <w:t>11</w:t>
            </w:r>
          </w:p>
        </w:tc>
        <w:tc>
          <w:tcPr>
            <w:tcW w:w="0" w:type="auto"/>
            <w:vMerge/>
            <w:tcBorders>
              <w:top w:val="single" w:sz="8" w:space="0" w:color="auto"/>
              <w:left w:val="single" w:sz="8" w:space="0" w:color="auto"/>
              <w:bottom w:val="nil"/>
              <w:right w:val="single" w:sz="8" w:space="0" w:color="auto"/>
            </w:tcBorders>
            <w:shd w:val="clear" w:color="auto" w:fill="FFFFFF"/>
            <w:vAlign w:val="center"/>
            <w:hideMark/>
          </w:tcPr>
          <w:p w14:paraId="6BC2C997" w14:textId="77777777" w:rsidR="00BB2572" w:rsidRPr="007F6AD4" w:rsidRDefault="00BB2572" w:rsidP="00E477B9">
            <w:pPr>
              <w:ind w:firstLine="440"/>
              <w:rPr>
                <w:rFonts w:ascii="Calibri" w:eastAsia="微软雅黑" w:hAnsi="Calibri" w:cs="Calibri"/>
                <w:szCs w:val="21"/>
              </w:rPr>
            </w:pPr>
          </w:p>
        </w:tc>
        <w:tc>
          <w:tcPr>
            <w:tcW w:w="0" w:type="auto"/>
            <w:vMerge/>
            <w:tcBorders>
              <w:top w:val="single" w:sz="8" w:space="0" w:color="auto"/>
              <w:left w:val="single" w:sz="8" w:space="0" w:color="auto"/>
              <w:bottom w:val="nil"/>
              <w:right w:val="single" w:sz="8" w:space="0" w:color="auto"/>
            </w:tcBorders>
            <w:shd w:val="clear" w:color="auto" w:fill="FFFFFF"/>
            <w:vAlign w:val="center"/>
            <w:hideMark/>
          </w:tcPr>
          <w:p w14:paraId="2ABC9CEB" w14:textId="77777777" w:rsidR="00BB2572" w:rsidRPr="007F6AD4" w:rsidRDefault="00BB2572" w:rsidP="00E477B9">
            <w:pPr>
              <w:ind w:firstLine="440"/>
              <w:rPr>
                <w:rFonts w:ascii="Calibri" w:eastAsia="微软雅黑" w:hAnsi="Calibri" w:cs="Calibri"/>
                <w:szCs w:val="21"/>
              </w:rPr>
            </w:pPr>
          </w:p>
        </w:tc>
        <w:tc>
          <w:tcPr>
            <w:tcW w:w="137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20DCAEFA" w14:textId="77777777" w:rsidR="00BB2572" w:rsidRPr="007F6AD4" w:rsidRDefault="00BB2572" w:rsidP="00E477B9">
            <w:pPr>
              <w:ind w:firstLine="300"/>
              <w:rPr>
                <w:rFonts w:ascii="Calibri" w:eastAsia="微软雅黑" w:hAnsi="Calibri" w:cs="Calibri"/>
                <w:szCs w:val="21"/>
              </w:rPr>
            </w:pPr>
            <w:proofErr w:type="spellStart"/>
            <w:r w:rsidRPr="007F6AD4">
              <w:rPr>
                <w:rFonts w:ascii="微软雅黑" w:eastAsia="微软雅黑" w:hAnsi="微软雅黑" w:cs="Calibri" w:hint="eastAsia"/>
                <w:sz w:val="15"/>
                <w:szCs w:val="15"/>
              </w:rPr>
              <w:t>测量距离，测量面积</w:t>
            </w:r>
            <w:proofErr w:type="spellEnd"/>
          </w:p>
        </w:tc>
        <w:tc>
          <w:tcPr>
            <w:tcW w:w="510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D316ADC" w14:textId="77777777" w:rsidR="00BB2572" w:rsidRPr="007F6AD4" w:rsidRDefault="00BB2572" w:rsidP="00E477B9">
            <w:pPr>
              <w:ind w:firstLine="300"/>
              <w:rPr>
                <w:rFonts w:ascii="Calibri" w:eastAsia="微软雅黑" w:hAnsi="Calibri" w:cs="Calibri"/>
                <w:szCs w:val="21"/>
                <w:lang w:eastAsia="zh-CN"/>
              </w:rPr>
            </w:pPr>
            <w:r w:rsidRPr="007F6AD4">
              <w:rPr>
                <w:rFonts w:ascii="微软雅黑" w:eastAsia="微软雅黑" w:hAnsi="微软雅黑" w:cs="Calibri" w:hint="eastAsia"/>
                <w:sz w:val="15"/>
                <w:szCs w:val="15"/>
                <w:lang w:eastAsia="zh-CN"/>
              </w:rPr>
              <w:t>在此基础上进行，点位信息、周长信息，面积信息面板提示</w:t>
            </w:r>
          </w:p>
        </w:tc>
      </w:tr>
      <w:tr w:rsidR="00BB2572" w:rsidRPr="007F6AD4" w14:paraId="25EA847B" w14:textId="77777777" w:rsidTr="00E477B9">
        <w:trPr>
          <w:trHeight w:val="450"/>
        </w:trPr>
        <w:tc>
          <w:tcPr>
            <w:tcW w:w="81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772D9720" w14:textId="77777777" w:rsidR="00BB2572" w:rsidRPr="007F6AD4" w:rsidRDefault="00BB2572" w:rsidP="00E477B9">
            <w:pPr>
              <w:ind w:firstLine="300"/>
              <w:jc w:val="right"/>
              <w:rPr>
                <w:rFonts w:ascii="Calibri" w:eastAsia="微软雅黑" w:hAnsi="Calibri" w:cs="Calibri"/>
                <w:szCs w:val="21"/>
              </w:rPr>
            </w:pPr>
            <w:r w:rsidRPr="007F6AD4">
              <w:rPr>
                <w:rFonts w:ascii="微软雅黑" w:eastAsia="微软雅黑" w:hAnsi="微软雅黑" w:cs="Calibri" w:hint="eastAsia"/>
                <w:sz w:val="15"/>
                <w:szCs w:val="15"/>
              </w:rPr>
              <w:t>12</w:t>
            </w:r>
          </w:p>
        </w:tc>
        <w:tc>
          <w:tcPr>
            <w:tcW w:w="0" w:type="auto"/>
            <w:vMerge/>
            <w:tcBorders>
              <w:top w:val="single" w:sz="8" w:space="0" w:color="auto"/>
              <w:left w:val="single" w:sz="8" w:space="0" w:color="auto"/>
              <w:bottom w:val="nil"/>
              <w:right w:val="single" w:sz="8" w:space="0" w:color="auto"/>
            </w:tcBorders>
            <w:shd w:val="clear" w:color="auto" w:fill="FFFFFF"/>
            <w:vAlign w:val="center"/>
            <w:hideMark/>
          </w:tcPr>
          <w:p w14:paraId="2B0BA9D3" w14:textId="77777777" w:rsidR="00BB2572" w:rsidRPr="007F6AD4" w:rsidRDefault="00BB2572" w:rsidP="00E477B9">
            <w:pPr>
              <w:ind w:firstLine="440"/>
              <w:rPr>
                <w:rFonts w:ascii="Calibri" w:eastAsia="微软雅黑" w:hAnsi="Calibri" w:cs="Calibri"/>
                <w:szCs w:val="21"/>
              </w:rPr>
            </w:pPr>
          </w:p>
        </w:tc>
        <w:tc>
          <w:tcPr>
            <w:tcW w:w="0" w:type="auto"/>
            <w:vMerge/>
            <w:tcBorders>
              <w:top w:val="single" w:sz="8" w:space="0" w:color="auto"/>
              <w:left w:val="single" w:sz="8" w:space="0" w:color="auto"/>
              <w:bottom w:val="nil"/>
              <w:right w:val="single" w:sz="8" w:space="0" w:color="auto"/>
            </w:tcBorders>
            <w:shd w:val="clear" w:color="auto" w:fill="FFFFFF"/>
            <w:vAlign w:val="center"/>
            <w:hideMark/>
          </w:tcPr>
          <w:p w14:paraId="797EDF96" w14:textId="77777777" w:rsidR="00BB2572" w:rsidRPr="007F6AD4" w:rsidRDefault="00BB2572" w:rsidP="00E477B9">
            <w:pPr>
              <w:ind w:firstLine="440"/>
              <w:rPr>
                <w:rFonts w:ascii="Calibri" w:eastAsia="微软雅黑" w:hAnsi="Calibri" w:cs="Calibri"/>
                <w:szCs w:val="21"/>
              </w:rPr>
            </w:pPr>
          </w:p>
        </w:tc>
        <w:tc>
          <w:tcPr>
            <w:tcW w:w="1370" w:type="dxa"/>
            <w:tcBorders>
              <w:top w:val="nil"/>
              <w:left w:val="nil"/>
              <w:bottom w:val="nil"/>
              <w:right w:val="nil"/>
            </w:tcBorders>
            <w:shd w:val="clear" w:color="auto" w:fill="auto"/>
            <w:noWrap/>
            <w:tcMar>
              <w:top w:w="0" w:type="dxa"/>
              <w:left w:w="108" w:type="dxa"/>
              <w:bottom w:w="0" w:type="dxa"/>
              <w:right w:w="108" w:type="dxa"/>
            </w:tcMar>
            <w:vAlign w:val="center"/>
            <w:hideMark/>
          </w:tcPr>
          <w:p w14:paraId="135478D4" w14:textId="77777777" w:rsidR="00BB2572" w:rsidRPr="007F6AD4" w:rsidRDefault="00BB2572" w:rsidP="00E477B9">
            <w:pPr>
              <w:ind w:firstLine="300"/>
              <w:rPr>
                <w:rFonts w:ascii="Calibri" w:eastAsia="微软雅黑" w:hAnsi="Calibri" w:cs="Calibri"/>
                <w:szCs w:val="21"/>
              </w:rPr>
            </w:pPr>
            <w:proofErr w:type="spellStart"/>
            <w:r w:rsidRPr="007F6AD4">
              <w:rPr>
                <w:rFonts w:ascii="微软雅黑" w:eastAsia="微软雅黑" w:hAnsi="微软雅黑" w:cs="Calibri" w:hint="eastAsia"/>
                <w:color w:val="000000"/>
                <w:sz w:val="15"/>
                <w:szCs w:val="15"/>
              </w:rPr>
              <w:t>比例尺显示</w:t>
            </w:r>
            <w:proofErr w:type="spellEnd"/>
          </w:p>
        </w:tc>
        <w:tc>
          <w:tcPr>
            <w:tcW w:w="510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2AAC0FE5" w14:textId="77777777" w:rsidR="00BB2572" w:rsidRPr="007F6AD4" w:rsidRDefault="00BB2572" w:rsidP="00E477B9">
            <w:pPr>
              <w:ind w:firstLine="300"/>
              <w:rPr>
                <w:rFonts w:ascii="Calibri" w:eastAsia="微软雅黑" w:hAnsi="Calibri" w:cs="Calibri"/>
                <w:szCs w:val="21"/>
              </w:rPr>
            </w:pPr>
            <w:r w:rsidRPr="007F6AD4">
              <w:rPr>
                <w:rFonts w:ascii="微软雅黑" w:eastAsia="微软雅黑" w:hAnsi="微软雅黑" w:cs="Calibri" w:hint="eastAsia"/>
                <w:sz w:val="15"/>
                <w:szCs w:val="15"/>
              </w:rPr>
              <w:t xml:space="preserve">　</w:t>
            </w:r>
          </w:p>
        </w:tc>
      </w:tr>
      <w:tr w:rsidR="00BB2572" w:rsidRPr="007F6AD4" w14:paraId="75ED6C3F" w14:textId="77777777" w:rsidTr="00E477B9">
        <w:trPr>
          <w:trHeight w:val="450"/>
        </w:trPr>
        <w:tc>
          <w:tcPr>
            <w:tcW w:w="81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30E936AE" w14:textId="77777777" w:rsidR="00BB2572" w:rsidRPr="007F6AD4" w:rsidRDefault="00BB2572" w:rsidP="00E477B9">
            <w:pPr>
              <w:ind w:firstLine="300"/>
              <w:jc w:val="right"/>
              <w:rPr>
                <w:rFonts w:ascii="Calibri" w:eastAsia="微软雅黑" w:hAnsi="Calibri" w:cs="Calibri"/>
                <w:szCs w:val="21"/>
              </w:rPr>
            </w:pPr>
            <w:r w:rsidRPr="007F6AD4">
              <w:rPr>
                <w:rFonts w:ascii="微软雅黑" w:eastAsia="微软雅黑" w:hAnsi="微软雅黑" w:cs="Calibri" w:hint="eastAsia"/>
                <w:sz w:val="15"/>
                <w:szCs w:val="15"/>
              </w:rPr>
              <w:t>13</w:t>
            </w:r>
          </w:p>
        </w:tc>
        <w:tc>
          <w:tcPr>
            <w:tcW w:w="0" w:type="auto"/>
            <w:vMerge/>
            <w:tcBorders>
              <w:top w:val="single" w:sz="8" w:space="0" w:color="auto"/>
              <w:left w:val="single" w:sz="8" w:space="0" w:color="auto"/>
              <w:bottom w:val="nil"/>
              <w:right w:val="single" w:sz="8" w:space="0" w:color="auto"/>
            </w:tcBorders>
            <w:shd w:val="clear" w:color="auto" w:fill="FFFFFF"/>
            <w:vAlign w:val="center"/>
            <w:hideMark/>
          </w:tcPr>
          <w:p w14:paraId="7DE37C6F" w14:textId="77777777" w:rsidR="00BB2572" w:rsidRPr="007F6AD4" w:rsidRDefault="00BB2572" w:rsidP="00E477B9">
            <w:pPr>
              <w:ind w:firstLine="440"/>
              <w:rPr>
                <w:rFonts w:ascii="Calibri" w:eastAsia="微软雅黑" w:hAnsi="Calibri" w:cs="Calibri"/>
                <w:szCs w:val="21"/>
              </w:rPr>
            </w:pPr>
          </w:p>
        </w:tc>
        <w:tc>
          <w:tcPr>
            <w:tcW w:w="0" w:type="auto"/>
            <w:vMerge/>
            <w:tcBorders>
              <w:top w:val="single" w:sz="8" w:space="0" w:color="auto"/>
              <w:left w:val="single" w:sz="8" w:space="0" w:color="auto"/>
              <w:bottom w:val="nil"/>
              <w:right w:val="single" w:sz="8" w:space="0" w:color="auto"/>
            </w:tcBorders>
            <w:shd w:val="clear" w:color="auto" w:fill="FFFFFF"/>
            <w:vAlign w:val="center"/>
            <w:hideMark/>
          </w:tcPr>
          <w:p w14:paraId="1B29BC9E" w14:textId="77777777" w:rsidR="00BB2572" w:rsidRPr="007F6AD4" w:rsidRDefault="00BB2572" w:rsidP="00E477B9">
            <w:pPr>
              <w:ind w:firstLine="440"/>
              <w:rPr>
                <w:rFonts w:ascii="Calibri" w:eastAsia="微软雅黑" w:hAnsi="Calibri" w:cs="Calibri"/>
                <w:szCs w:val="21"/>
              </w:rPr>
            </w:pPr>
          </w:p>
        </w:tc>
        <w:tc>
          <w:tcPr>
            <w:tcW w:w="137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2B35AA7A" w14:textId="77777777" w:rsidR="00BB2572" w:rsidRPr="007F6AD4" w:rsidRDefault="00BB2572" w:rsidP="00E477B9">
            <w:pPr>
              <w:ind w:firstLine="300"/>
              <w:rPr>
                <w:rFonts w:ascii="Calibri" w:eastAsia="微软雅黑" w:hAnsi="Calibri" w:cs="Calibri"/>
                <w:szCs w:val="21"/>
              </w:rPr>
            </w:pPr>
            <w:proofErr w:type="spellStart"/>
            <w:r w:rsidRPr="007F6AD4">
              <w:rPr>
                <w:rFonts w:ascii="微软雅黑" w:eastAsia="微软雅黑" w:hAnsi="微软雅黑" w:cs="Calibri" w:hint="eastAsia"/>
                <w:sz w:val="15"/>
                <w:szCs w:val="15"/>
              </w:rPr>
              <w:t>鹰眼功能</w:t>
            </w:r>
            <w:proofErr w:type="spellEnd"/>
          </w:p>
        </w:tc>
        <w:tc>
          <w:tcPr>
            <w:tcW w:w="51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4D9E32F" w14:textId="77777777" w:rsidR="00BB2572" w:rsidRPr="007F6AD4" w:rsidRDefault="00BB2572" w:rsidP="00E477B9">
            <w:pPr>
              <w:ind w:firstLine="300"/>
              <w:rPr>
                <w:rFonts w:ascii="Calibri" w:eastAsia="微软雅黑" w:hAnsi="Calibri" w:cs="Calibri"/>
                <w:szCs w:val="21"/>
              </w:rPr>
            </w:pPr>
            <w:r w:rsidRPr="007F6AD4">
              <w:rPr>
                <w:rFonts w:ascii="微软雅黑" w:eastAsia="微软雅黑" w:hAnsi="微软雅黑" w:cs="Calibri" w:hint="eastAsia"/>
                <w:color w:val="000000"/>
                <w:sz w:val="15"/>
                <w:szCs w:val="15"/>
              </w:rPr>
              <w:t xml:space="preserve">　</w:t>
            </w:r>
          </w:p>
        </w:tc>
      </w:tr>
      <w:tr w:rsidR="00BB2572" w:rsidRPr="007F6AD4" w14:paraId="12ECC3C6" w14:textId="77777777" w:rsidTr="00E477B9">
        <w:trPr>
          <w:trHeight w:val="450"/>
        </w:trPr>
        <w:tc>
          <w:tcPr>
            <w:tcW w:w="81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305E957D" w14:textId="77777777" w:rsidR="00BB2572" w:rsidRPr="007F6AD4" w:rsidRDefault="00BB2572" w:rsidP="00E477B9">
            <w:pPr>
              <w:ind w:firstLine="300"/>
              <w:jc w:val="right"/>
              <w:rPr>
                <w:rFonts w:ascii="Calibri" w:eastAsia="微软雅黑" w:hAnsi="Calibri" w:cs="Calibri"/>
                <w:szCs w:val="21"/>
              </w:rPr>
            </w:pPr>
            <w:r w:rsidRPr="007F6AD4">
              <w:rPr>
                <w:rFonts w:ascii="微软雅黑" w:eastAsia="微软雅黑" w:hAnsi="微软雅黑" w:cs="Calibri" w:hint="eastAsia"/>
                <w:sz w:val="15"/>
                <w:szCs w:val="15"/>
              </w:rPr>
              <w:t>14</w:t>
            </w:r>
          </w:p>
        </w:tc>
        <w:tc>
          <w:tcPr>
            <w:tcW w:w="0" w:type="auto"/>
            <w:vMerge/>
            <w:tcBorders>
              <w:top w:val="single" w:sz="8" w:space="0" w:color="auto"/>
              <w:left w:val="single" w:sz="8" w:space="0" w:color="auto"/>
              <w:bottom w:val="nil"/>
              <w:right w:val="single" w:sz="8" w:space="0" w:color="auto"/>
            </w:tcBorders>
            <w:shd w:val="clear" w:color="auto" w:fill="FFFFFF"/>
            <w:vAlign w:val="center"/>
            <w:hideMark/>
          </w:tcPr>
          <w:p w14:paraId="3799A5C4" w14:textId="77777777" w:rsidR="00BB2572" w:rsidRPr="007F6AD4" w:rsidRDefault="00BB2572" w:rsidP="00E477B9">
            <w:pPr>
              <w:ind w:firstLine="440"/>
              <w:rPr>
                <w:rFonts w:ascii="Calibri" w:eastAsia="微软雅黑" w:hAnsi="Calibri" w:cs="Calibri"/>
                <w:szCs w:val="21"/>
              </w:rPr>
            </w:pPr>
          </w:p>
        </w:tc>
        <w:tc>
          <w:tcPr>
            <w:tcW w:w="0" w:type="auto"/>
            <w:vMerge/>
            <w:tcBorders>
              <w:top w:val="single" w:sz="8" w:space="0" w:color="auto"/>
              <w:left w:val="single" w:sz="8" w:space="0" w:color="auto"/>
              <w:bottom w:val="nil"/>
              <w:right w:val="single" w:sz="8" w:space="0" w:color="auto"/>
            </w:tcBorders>
            <w:shd w:val="clear" w:color="auto" w:fill="FFFFFF"/>
            <w:vAlign w:val="center"/>
            <w:hideMark/>
          </w:tcPr>
          <w:p w14:paraId="1C792360" w14:textId="77777777" w:rsidR="00BB2572" w:rsidRPr="007F6AD4" w:rsidRDefault="00BB2572" w:rsidP="00E477B9">
            <w:pPr>
              <w:ind w:firstLine="440"/>
              <w:rPr>
                <w:rFonts w:ascii="Calibri" w:eastAsia="微软雅黑" w:hAnsi="Calibri" w:cs="Calibri"/>
                <w:szCs w:val="21"/>
              </w:rPr>
            </w:pPr>
          </w:p>
        </w:tc>
        <w:tc>
          <w:tcPr>
            <w:tcW w:w="137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6E4EE52D" w14:textId="77777777" w:rsidR="00BB2572" w:rsidRPr="007F6AD4" w:rsidRDefault="00BB2572" w:rsidP="00E477B9">
            <w:pPr>
              <w:ind w:firstLine="300"/>
              <w:rPr>
                <w:rFonts w:ascii="Calibri" w:eastAsia="微软雅黑" w:hAnsi="Calibri" w:cs="Calibri"/>
                <w:szCs w:val="21"/>
              </w:rPr>
            </w:pPr>
            <w:proofErr w:type="spellStart"/>
            <w:r w:rsidRPr="007F6AD4">
              <w:rPr>
                <w:rFonts w:ascii="微软雅黑" w:eastAsia="微软雅黑" w:hAnsi="微软雅黑" w:cs="Calibri" w:hint="eastAsia"/>
                <w:sz w:val="15"/>
                <w:szCs w:val="15"/>
              </w:rPr>
              <w:t>截图、全图打印</w:t>
            </w:r>
            <w:proofErr w:type="spellEnd"/>
          </w:p>
        </w:tc>
        <w:tc>
          <w:tcPr>
            <w:tcW w:w="51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3BADE3D" w14:textId="77777777" w:rsidR="00BB2572" w:rsidRPr="007F6AD4" w:rsidRDefault="00BB2572" w:rsidP="00E477B9">
            <w:pPr>
              <w:ind w:firstLine="300"/>
              <w:rPr>
                <w:rFonts w:ascii="Calibri" w:eastAsia="微软雅黑" w:hAnsi="Calibri" w:cs="Calibri"/>
                <w:szCs w:val="21"/>
              </w:rPr>
            </w:pPr>
            <w:r w:rsidRPr="007F6AD4">
              <w:rPr>
                <w:rFonts w:ascii="微软雅黑" w:eastAsia="微软雅黑" w:hAnsi="微软雅黑" w:cs="Calibri" w:hint="eastAsia"/>
                <w:color w:val="000000"/>
                <w:sz w:val="15"/>
                <w:szCs w:val="15"/>
              </w:rPr>
              <w:t xml:space="preserve">　</w:t>
            </w:r>
          </w:p>
        </w:tc>
      </w:tr>
      <w:tr w:rsidR="00BB2572" w:rsidRPr="007F6AD4" w14:paraId="588D4DBC" w14:textId="77777777" w:rsidTr="00E477B9">
        <w:trPr>
          <w:trHeight w:val="900"/>
        </w:trPr>
        <w:tc>
          <w:tcPr>
            <w:tcW w:w="81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201F2ED7" w14:textId="77777777" w:rsidR="00BB2572" w:rsidRPr="007F6AD4" w:rsidRDefault="00BB2572" w:rsidP="00E477B9">
            <w:pPr>
              <w:ind w:firstLine="300"/>
              <w:jc w:val="right"/>
              <w:rPr>
                <w:rFonts w:ascii="Calibri" w:eastAsia="微软雅黑" w:hAnsi="Calibri" w:cs="Calibri"/>
                <w:szCs w:val="21"/>
              </w:rPr>
            </w:pPr>
            <w:r w:rsidRPr="007F6AD4">
              <w:rPr>
                <w:rFonts w:ascii="微软雅黑" w:eastAsia="微软雅黑" w:hAnsi="微软雅黑" w:cs="Calibri" w:hint="eastAsia"/>
                <w:sz w:val="15"/>
                <w:szCs w:val="15"/>
              </w:rPr>
              <w:t>15</w:t>
            </w:r>
          </w:p>
        </w:tc>
        <w:tc>
          <w:tcPr>
            <w:tcW w:w="0" w:type="auto"/>
            <w:vMerge/>
            <w:tcBorders>
              <w:top w:val="single" w:sz="8" w:space="0" w:color="auto"/>
              <w:left w:val="single" w:sz="8" w:space="0" w:color="auto"/>
              <w:bottom w:val="nil"/>
              <w:right w:val="single" w:sz="8" w:space="0" w:color="auto"/>
            </w:tcBorders>
            <w:shd w:val="clear" w:color="auto" w:fill="FFFFFF"/>
            <w:vAlign w:val="center"/>
            <w:hideMark/>
          </w:tcPr>
          <w:p w14:paraId="6754B283" w14:textId="77777777" w:rsidR="00BB2572" w:rsidRPr="007F6AD4" w:rsidRDefault="00BB2572" w:rsidP="00E477B9">
            <w:pPr>
              <w:ind w:firstLine="440"/>
              <w:rPr>
                <w:rFonts w:ascii="Calibri" w:eastAsia="微软雅黑" w:hAnsi="Calibri" w:cs="Calibri"/>
                <w:szCs w:val="21"/>
              </w:rPr>
            </w:pPr>
          </w:p>
        </w:tc>
        <w:tc>
          <w:tcPr>
            <w:tcW w:w="1134" w:type="dxa"/>
            <w:vMerge w:val="restart"/>
            <w:tcBorders>
              <w:top w:val="single" w:sz="8" w:space="0" w:color="auto"/>
              <w:left w:val="single" w:sz="8" w:space="0" w:color="auto"/>
              <w:bottom w:val="nil"/>
              <w:right w:val="single" w:sz="8" w:space="0" w:color="auto"/>
            </w:tcBorders>
            <w:shd w:val="clear" w:color="auto" w:fill="auto"/>
            <w:tcMar>
              <w:top w:w="0" w:type="dxa"/>
              <w:left w:w="108" w:type="dxa"/>
              <w:bottom w:w="0" w:type="dxa"/>
              <w:right w:w="108" w:type="dxa"/>
            </w:tcMar>
            <w:vAlign w:val="center"/>
            <w:hideMark/>
          </w:tcPr>
          <w:p w14:paraId="37514593" w14:textId="77777777" w:rsidR="00BB2572" w:rsidRPr="007F6AD4" w:rsidRDefault="00BB2572" w:rsidP="00E477B9">
            <w:pPr>
              <w:ind w:firstLine="300"/>
              <w:jc w:val="center"/>
              <w:rPr>
                <w:rFonts w:ascii="Calibri" w:eastAsia="微软雅黑" w:hAnsi="Calibri" w:cs="Calibri"/>
                <w:szCs w:val="21"/>
              </w:rPr>
            </w:pPr>
            <w:proofErr w:type="spellStart"/>
            <w:r w:rsidRPr="007F6AD4">
              <w:rPr>
                <w:rFonts w:ascii="微软雅黑" w:eastAsia="微软雅黑" w:hAnsi="微软雅黑" w:cs="Calibri" w:hint="eastAsia"/>
                <w:sz w:val="15"/>
                <w:szCs w:val="15"/>
              </w:rPr>
              <w:t>绘图工具</w:t>
            </w:r>
            <w:proofErr w:type="spellEnd"/>
          </w:p>
        </w:tc>
        <w:tc>
          <w:tcPr>
            <w:tcW w:w="137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43E6E727" w14:textId="77777777" w:rsidR="00BB2572" w:rsidRPr="007F6AD4" w:rsidRDefault="00BB2572" w:rsidP="00E477B9">
            <w:pPr>
              <w:ind w:firstLine="300"/>
              <w:rPr>
                <w:rFonts w:ascii="Calibri" w:eastAsia="微软雅黑" w:hAnsi="Calibri" w:cs="Calibri"/>
                <w:szCs w:val="21"/>
                <w:lang w:eastAsia="zh-CN"/>
              </w:rPr>
            </w:pPr>
            <w:r w:rsidRPr="007F6AD4">
              <w:rPr>
                <w:rFonts w:ascii="微软雅黑" w:eastAsia="微软雅黑" w:hAnsi="微软雅黑" w:cs="Calibri" w:hint="eastAsia"/>
                <w:sz w:val="15"/>
                <w:szCs w:val="15"/>
                <w:lang w:eastAsia="zh-CN"/>
              </w:rPr>
              <w:t>点、线、面、箭头绘制</w:t>
            </w:r>
          </w:p>
        </w:tc>
        <w:tc>
          <w:tcPr>
            <w:tcW w:w="510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C3E9957" w14:textId="77777777" w:rsidR="00BB2572" w:rsidRPr="007F6AD4" w:rsidRDefault="00BB2572" w:rsidP="00E477B9">
            <w:pPr>
              <w:ind w:firstLine="300"/>
              <w:rPr>
                <w:rFonts w:ascii="Calibri" w:eastAsia="微软雅黑" w:hAnsi="Calibri" w:cs="Calibri"/>
                <w:szCs w:val="21"/>
                <w:lang w:eastAsia="zh-CN"/>
              </w:rPr>
            </w:pPr>
            <w:r w:rsidRPr="007F6AD4">
              <w:rPr>
                <w:rFonts w:ascii="微软雅黑" w:eastAsia="微软雅黑" w:hAnsi="微软雅黑" w:cs="Calibri" w:hint="eastAsia"/>
                <w:sz w:val="15"/>
                <w:szCs w:val="15"/>
                <w:lang w:eastAsia="zh-CN"/>
              </w:rPr>
              <w:t>图形绘制，并且可以编辑点、线、面的属性信息，例如线数据包括线段类型、透明度、颜色；</w:t>
            </w:r>
          </w:p>
        </w:tc>
      </w:tr>
      <w:tr w:rsidR="00BB2572" w:rsidRPr="007F6AD4" w14:paraId="22869357" w14:textId="77777777" w:rsidTr="00E477B9">
        <w:trPr>
          <w:trHeight w:val="900"/>
        </w:trPr>
        <w:tc>
          <w:tcPr>
            <w:tcW w:w="81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3FEC08CD" w14:textId="77777777" w:rsidR="00BB2572" w:rsidRPr="007F6AD4" w:rsidRDefault="00BB2572" w:rsidP="00E477B9">
            <w:pPr>
              <w:ind w:firstLine="300"/>
              <w:jc w:val="right"/>
              <w:rPr>
                <w:rFonts w:ascii="Calibri" w:eastAsia="微软雅黑" w:hAnsi="Calibri" w:cs="Calibri"/>
                <w:szCs w:val="21"/>
              </w:rPr>
            </w:pPr>
            <w:r w:rsidRPr="007F6AD4">
              <w:rPr>
                <w:rFonts w:ascii="微软雅黑" w:eastAsia="微软雅黑" w:hAnsi="微软雅黑" w:cs="Calibri" w:hint="eastAsia"/>
                <w:sz w:val="15"/>
                <w:szCs w:val="15"/>
              </w:rPr>
              <w:t>16</w:t>
            </w:r>
          </w:p>
        </w:tc>
        <w:tc>
          <w:tcPr>
            <w:tcW w:w="0" w:type="auto"/>
            <w:vMerge/>
            <w:tcBorders>
              <w:top w:val="single" w:sz="8" w:space="0" w:color="auto"/>
              <w:left w:val="single" w:sz="8" w:space="0" w:color="auto"/>
              <w:bottom w:val="nil"/>
              <w:right w:val="single" w:sz="8" w:space="0" w:color="auto"/>
            </w:tcBorders>
            <w:shd w:val="clear" w:color="auto" w:fill="FFFFFF"/>
            <w:vAlign w:val="center"/>
            <w:hideMark/>
          </w:tcPr>
          <w:p w14:paraId="5D1A82B4" w14:textId="77777777" w:rsidR="00BB2572" w:rsidRPr="007F6AD4" w:rsidRDefault="00BB2572" w:rsidP="00E477B9">
            <w:pPr>
              <w:ind w:firstLine="440"/>
              <w:rPr>
                <w:rFonts w:ascii="Calibri" w:eastAsia="微软雅黑" w:hAnsi="Calibri" w:cs="Calibri"/>
                <w:szCs w:val="21"/>
              </w:rPr>
            </w:pPr>
          </w:p>
        </w:tc>
        <w:tc>
          <w:tcPr>
            <w:tcW w:w="0" w:type="auto"/>
            <w:vMerge/>
            <w:tcBorders>
              <w:top w:val="single" w:sz="8" w:space="0" w:color="auto"/>
              <w:left w:val="single" w:sz="8" w:space="0" w:color="auto"/>
              <w:bottom w:val="nil"/>
              <w:right w:val="single" w:sz="8" w:space="0" w:color="auto"/>
            </w:tcBorders>
            <w:shd w:val="clear" w:color="auto" w:fill="FFFFFF"/>
            <w:vAlign w:val="center"/>
            <w:hideMark/>
          </w:tcPr>
          <w:p w14:paraId="5D151240" w14:textId="77777777" w:rsidR="00BB2572" w:rsidRPr="007F6AD4" w:rsidRDefault="00BB2572" w:rsidP="00E477B9">
            <w:pPr>
              <w:ind w:firstLine="440"/>
              <w:rPr>
                <w:rFonts w:ascii="Calibri" w:eastAsia="微软雅黑" w:hAnsi="Calibri" w:cs="Calibri"/>
                <w:szCs w:val="21"/>
              </w:rPr>
            </w:pPr>
          </w:p>
        </w:tc>
        <w:tc>
          <w:tcPr>
            <w:tcW w:w="137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0C69F972" w14:textId="77777777" w:rsidR="00BB2572" w:rsidRPr="007F6AD4" w:rsidRDefault="00BB2572" w:rsidP="00E477B9">
            <w:pPr>
              <w:ind w:firstLine="300"/>
              <w:rPr>
                <w:rFonts w:ascii="Calibri" w:eastAsia="微软雅黑" w:hAnsi="Calibri" w:cs="Calibri"/>
                <w:szCs w:val="21"/>
              </w:rPr>
            </w:pPr>
            <w:proofErr w:type="spellStart"/>
            <w:r w:rsidRPr="007F6AD4">
              <w:rPr>
                <w:rFonts w:ascii="微软雅黑" w:eastAsia="微软雅黑" w:hAnsi="微软雅黑" w:cs="Calibri" w:hint="eastAsia"/>
                <w:sz w:val="15"/>
                <w:szCs w:val="15"/>
              </w:rPr>
              <w:t>自定义绘制</w:t>
            </w:r>
            <w:proofErr w:type="spellEnd"/>
          </w:p>
        </w:tc>
        <w:tc>
          <w:tcPr>
            <w:tcW w:w="510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589335DF" w14:textId="77777777" w:rsidR="00BB2572" w:rsidRPr="007F6AD4" w:rsidRDefault="00BB2572" w:rsidP="00E477B9">
            <w:pPr>
              <w:ind w:firstLine="300"/>
              <w:rPr>
                <w:rFonts w:ascii="Calibri" w:eastAsia="微软雅黑" w:hAnsi="Calibri" w:cs="Calibri"/>
                <w:szCs w:val="21"/>
                <w:lang w:eastAsia="zh-CN"/>
              </w:rPr>
            </w:pPr>
            <w:r w:rsidRPr="007F6AD4">
              <w:rPr>
                <w:rFonts w:ascii="微软雅黑" w:eastAsia="微软雅黑" w:hAnsi="微软雅黑" w:cs="Calibri" w:hint="eastAsia"/>
                <w:sz w:val="15"/>
                <w:szCs w:val="15"/>
                <w:lang w:eastAsia="zh-CN"/>
              </w:rPr>
              <w:t>根据绘制类型、坐标值数量绘制自定义图形，并提示具体空间信息</w:t>
            </w:r>
          </w:p>
        </w:tc>
      </w:tr>
      <w:tr w:rsidR="00BB2572" w:rsidRPr="007F6AD4" w14:paraId="24933636" w14:textId="77777777" w:rsidTr="00E477B9">
        <w:trPr>
          <w:trHeight w:val="900"/>
        </w:trPr>
        <w:tc>
          <w:tcPr>
            <w:tcW w:w="81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1FCF3697" w14:textId="77777777" w:rsidR="00BB2572" w:rsidRPr="007F6AD4" w:rsidRDefault="00BB2572" w:rsidP="00E477B9">
            <w:pPr>
              <w:ind w:firstLine="300"/>
              <w:jc w:val="right"/>
              <w:rPr>
                <w:rFonts w:ascii="Calibri" w:eastAsia="微软雅黑" w:hAnsi="Calibri" w:cs="Calibri"/>
                <w:szCs w:val="21"/>
              </w:rPr>
            </w:pPr>
            <w:r w:rsidRPr="007F6AD4">
              <w:rPr>
                <w:rFonts w:ascii="微软雅黑" w:eastAsia="微软雅黑" w:hAnsi="微软雅黑" w:cs="Calibri" w:hint="eastAsia"/>
                <w:sz w:val="15"/>
                <w:szCs w:val="15"/>
              </w:rPr>
              <w:t>17</w:t>
            </w:r>
          </w:p>
        </w:tc>
        <w:tc>
          <w:tcPr>
            <w:tcW w:w="0" w:type="auto"/>
            <w:vMerge/>
            <w:tcBorders>
              <w:top w:val="single" w:sz="8" w:space="0" w:color="auto"/>
              <w:left w:val="single" w:sz="8" w:space="0" w:color="auto"/>
              <w:bottom w:val="nil"/>
              <w:right w:val="single" w:sz="8" w:space="0" w:color="auto"/>
            </w:tcBorders>
            <w:shd w:val="clear" w:color="auto" w:fill="FFFFFF"/>
            <w:vAlign w:val="center"/>
            <w:hideMark/>
          </w:tcPr>
          <w:p w14:paraId="6B6E0B5B" w14:textId="77777777" w:rsidR="00BB2572" w:rsidRPr="007F6AD4" w:rsidRDefault="00BB2572" w:rsidP="00E477B9">
            <w:pPr>
              <w:ind w:firstLine="440"/>
              <w:rPr>
                <w:rFonts w:ascii="Calibri" w:eastAsia="微软雅黑" w:hAnsi="Calibri" w:cs="Calibri"/>
                <w:szCs w:val="21"/>
              </w:rPr>
            </w:pPr>
          </w:p>
        </w:tc>
        <w:tc>
          <w:tcPr>
            <w:tcW w:w="0" w:type="auto"/>
            <w:vMerge/>
            <w:tcBorders>
              <w:top w:val="single" w:sz="8" w:space="0" w:color="auto"/>
              <w:left w:val="single" w:sz="8" w:space="0" w:color="auto"/>
              <w:bottom w:val="nil"/>
              <w:right w:val="single" w:sz="8" w:space="0" w:color="auto"/>
            </w:tcBorders>
            <w:shd w:val="clear" w:color="auto" w:fill="FFFFFF"/>
            <w:vAlign w:val="center"/>
            <w:hideMark/>
          </w:tcPr>
          <w:p w14:paraId="77B68D5A" w14:textId="77777777" w:rsidR="00BB2572" w:rsidRPr="007F6AD4" w:rsidRDefault="00BB2572" w:rsidP="00E477B9">
            <w:pPr>
              <w:ind w:firstLine="440"/>
              <w:rPr>
                <w:rFonts w:ascii="Calibri" w:eastAsia="微软雅黑" w:hAnsi="Calibri" w:cs="Calibri"/>
                <w:szCs w:val="21"/>
              </w:rPr>
            </w:pPr>
          </w:p>
        </w:tc>
        <w:tc>
          <w:tcPr>
            <w:tcW w:w="137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3159BA18" w14:textId="77777777" w:rsidR="00BB2572" w:rsidRPr="007F6AD4" w:rsidRDefault="00BB2572" w:rsidP="00E477B9">
            <w:pPr>
              <w:ind w:firstLine="300"/>
              <w:rPr>
                <w:rFonts w:ascii="Calibri" w:eastAsia="微软雅黑" w:hAnsi="Calibri" w:cs="Calibri"/>
                <w:szCs w:val="21"/>
              </w:rPr>
            </w:pPr>
            <w:proofErr w:type="spellStart"/>
            <w:r w:rsidRPr="007F6AD4">
              <w:rPr>
                <w:rFonts w:ascii="微软雅黑" w:eastAsia="微软雅黑" w:hAnsi="微软雅黑" w:cs="Calibri" w:hint="eastAsia"/>
                <w:sz w:val="15"/>
                <w:szCs w:val="15"/>
              </w:rPr>
              <w:t>标注文字绘制</w:t>
            </w:r>
            <w:proofErr w:type="spellEnd"/>
          </w:p>
        </w:tc>
        <w:tc>
          <w:tcPr>
            <w:tcW w:w="510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5A45030F" w14:textId="77777777" w:rsidR="00BB2572" w:rsidRPr="007F6AD4" w:rsidRDefault="00BB2572" w:rsidP="00E477B9">
            <w:pPr>
              <w:ind w:firstLine="300"/>
              <w:rPr>
                <w:rFonts w:ascii="Calibri" w:eastAsia="微软雅黑" w:hAnsi="Calibri" w:cs="Calibri"/>
                <w:szCs w:val="21"/>
                <w:lang w:eastAsia="zh-CN"/>
              </w:rPr>
            </w:pPr>
            <w:r w:rsidRPr="007F6AD4">
              <w:rPr>
                <w:rFonts w:ascii="微软雅黑" w:eastAsia="微软雅黑" w:hAnsi="微软雅黑" w:cs="Calibri" w:hint="eastAsia"/>
                <w:sz w:val="15"/>
                <w:szCs w:val="15"/>
                <w:lang w:eastAsia="zh-CN"/>
              </w:rPr>
              <w:t>文字区域绘制，并且可以编辑文字内容、颜色、样式、大小、粗细等</w:t>
            </w:r>
          </w:p>
        </w:tc>
      </w:tr>
      <w:tr w:rsidR="00BB2572" w:rsidRPr="007F6AD4" w14:paraId="5F482BAC" w14:textId="77777777" w:rsidTr="00E477B9">
        <w:trPr>
          <w:trHeight w:val="450"/>
        </w:trPr>
        <w:tc>
          <w:tcPr>
            <w:tcW w:w="81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3E936E57" w14:textId="77777777" w:rsidR="00BB2572" w:rsidRPr="007F6AD4" w:rsidRDefault="00BB2572" w:rsidP="00E477B9">
            <w:pPr>
              <w:ind w:firstLine="300"/>
              <w:jc w:val="right"/>
              <w:rPr>
                <w:rFonts w:ascii="Calibri" w:eastAsia="微软雅黑" w:hAnsi="Calibri" w:cs="Calibri"/>
                <w:szCs w:val="21"/>
              </w:rPr>
            </w:pPr>
            <w:r w:rsidRPr="007F6AD4">
              <w:rPr>
                <w:rFonts w:ascii="微软雅黑" w:eastAsia="微软雅黑" w:hAnsi="微软雅黑" w:cs="Calibri" w:hint="eastAsia"/>
                <w:sz w:val="15"/>
                <w:szCs w:val="15"/>
              </w:rPr>
              <w:t>18</w:t>
            </w:r>
          </w:p>
        </w:tc>
        <w:tc>
          <w:tcPr>
            <w:tcW w:w="0" w:type="auto"/>
            <w:vMerge/>
            <w:tcBorders>
              <w:top w:val="single" w:sz="8" w:space="0" w:color="auto"/>
              <w:left w:val="single" w:sz="8" w:space="0" w:color="auto"/>
              <w:bottom w:val="nil"/>
              <w:right w:val="single" w:sz="8" w:space="0" w:color="auto"/>
            </w:tcBorders>
            <w:shd w:val="clear" w:color="auto" w:fill="FFFFFF"/>
            <w:vAlign w:val="center"/>
            <w:hideMark/>
          </w:tcPr>
          <w:p w14:paraId="38FCC657" w14:textId="77777777" w:rsidR="00BB2572" w:rsidRPr="007F6AD4" w:rsidRDefault="00BB2572" w:rsidP="00E477B9">
            <w:pPr>
              <w:ind w:firstLine="440"/>
              <w:rPr>
                <w:rFonts w:ascii="Calibri" w:eastAsia="微软雅黑" w:hAnsi="Calibri" w:cs="Calibri"/>
                <w:szCs w:val="21"/>
              </w:rPr>
            </w:pPr>
          </w:p>
        </w:tc>
        <w:tc>
          <w:tcPr>
            <w:tcW w:w="0" w:type="auto"/>
            <w:vMerge/>
            <w:tcBorders>
              <w:top w:val="single" w:sz="8" w:space="0" w:color="auto"/>
              <w:left w:val="single" w:sz="8" w:space="0" w:color="auto"/>
              <w:bottom w:val="nil"/>
              <w:right w:val="single" w:sz="8" w:space="0" w:color="auto"/>
            </w:tcBorders>
            <w:shd w:val="clear" w:color="auto" w:fill="FFFFFF"/>
            <w:vAlign w:val="center"/>
            <w:hideMark/>
          </w:tcPr>
          <w:p w14:paraId="5451BD10" w14:textId="77777777" w:rsidR="00BB2572" w:rsidRPr="007F6AD4" w:rsidRDefault="00BB2572" w:rsidP="00E477B9">
            <w:pPr>
              <w:ind w:firstLine="440"/>
              <w:rPr>
                <w:rFonts w:ascii="Calibri" w:eastAsia="微软雅黑" w:hAnsi="Calibri" w:cs="Calibri"/>
                <w:szCs w:val="21"/>
              </w:rPr>
            </w:pPr>
          </w:p>
        </w:tc>
        <w:tc>
          <w:tcPr>
            <w:tcW w:w="137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5ECEF743" w14:textId="77777777" w:rsidR="00BB2572" w:rsidRPr="007F6AD4" w:rsidRDefault="00BB2572" w:rsidP="00E477B9">
            <w:pPr>
              <w:ind w:firstLine="300"/>
              <w:rPr>
                <w:rFonts w:ascii="Calibri" w:eastAsia="微软雅黑" w:hAnsi="Calibri" w:cs="Calibri"/>
                <w:szCs w:val="21"/>
              </w:rPr>
            </w:pPr>
            <w:proofErr w:type="spellStart"/>
            <w:r w:rsidRPr="007F6AD4">
              <w:rPr>
                <w:rFonts w:ascii="微软雅黑" w:eastAsia="微软雅黑" w:hAnsi="微软雅黑" w:cs="Calibri" w:hint="eastAsia"/>
                <w:sz w:val="15"/>
                <w:szCs w:val="15"/>
              </w:rPr>
              <w:t>绘图编辑</w:t>
            </w:r>
            <w:proofErr w:type="spellEnd"/>
          </w:p>
        </w:tc>
        <w:tc>
          <w:tcPr>
            <w:tcW w:w="510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4F0A71F" w14:textId="77777777" w:rsidR="00BB2572" w:rsidRPr="007F6AD4" w:rsidRDefault="00BB2572" w:rsidP="00E477B9">
            <w:pPr>
              <w:ind w:firstLine="300"/>
              <w:rPr>
                <w:rFonts w:ascii="Calibri" w:eastAsia="微软雅黑" w:hAnsi="Calibri" w:cs="Calibri"/>
                <w:szCs w:val="21"/>
                <w:lang w:eastAsia="zh-CN"/>
              </w:rPr>
            </w:pPr>
            <w:r w:rsidRPr="007F6AD4">
              <w:rPr>
                <w:rFonts w:ascii="微软雅黑" w:eastAsia="微软雅黑" w:hAnsi="微软雅黑" w:cs="Calibri" w:hint="eastAsia"/>
                <w:sz w:val="15"/>
                <w:szCs w:val="15"/>
                <w:lang w:eastAsia="zh-CN"/>
              </w:rPr>
              <w:t>对图元空间信息进行编辑、删除、保存；</w:t>
            </w:r>
          </w:p>
        </w:tc>
      </w:tr>
      <w:tr w:rsidR="00BB2572" w:rsidRPr="007F6AD4" w14:paraId="52E2A86F" w14:textId="77777777" w:rsidTr="00E477B9">
        <w:trPr>
          <w:trHeight w:val="900"/>
        </w:trPr>
        <w:tc>
          <w:tcPr>
            <w:tcW w:w="81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6EC05666" w14:textId="77777777" w:rsidR="00BB2572" w:rsidRPr="007F6AD4" w:rsidRDefault="00BB2572" w:rsidP="00E477B9">
            <w:pPr>
              <w:ind w:firstLine="300"/>
              <w:jc w:val="right"/>
              <w:rPr>
                <w:rFonts w:ascii="Calibri" w:eastAsia="微软雅黑" w:hAnsi="Calibri" w:cs="Calibri"/>
                <w:szCs w:val="21"/>
              </w:rPr>
            </w:pPr>
            <w:r w:rsidRPr="007F6AD4">
              <w:rPr>
                <w:rFonts w:ascii="微软雅黑" w:eastAsia="微软雅黑" w:hAnsi="微软雅黑" w:cs="Calibri" w:hint="eastAsia"/>
                <w:sz w:val="15"/>
                <w:szCs w:val="15"/>
              </w:rPr>
              <w:t>19</w:t>
            </w:r>
          </w:p>
        </w:tc>
        <w:tc>
          <w:tcPr>
            <w:tcW w:w="0" w:type="auto"/>
            <w:vMerge/>
            <w:tcBorders>
              <w:top w:val="single" w:sz="8" w:space="0" w:color="auto"/>
              <w:left w:val="single" w:sz="8" w:space="0" w:color="auto"/>
              <w:bottom w:val="nil"/>
              <w:right w:val="single" w:sz="8" w:space="0" w:color="auto"/>
            </w:tcBorders>
            <w:shd w:val="clear" w:color="auto" w:fill="FFFFFF"/>
            <w:vAlign w:val="center"/>
            <w:hideMark/>
          </w:tcPr>
          <w:p w14:paraId="63BF7CFD" w14:textId="77777777" w:rsidR="00BB2572" w:rsidRPr="007F6AD4" w:rsidRDefault="00BB2572" w:rsidP="00E477B9">
            <w:pPr>
              <w:ind w:firstLine="440"/>
              <w:rPr>
                <w:rFonts w:ascii="Calibri" w:eastAsia="微软雅黑" w:hAnsi="Calibri" w:cs="Calibri"/>
                <w:szCs w:val="21"/>
              </w:rPr>
            </w:pPr>
          </w:p>
        </w:tc>
        <w:tc>
          <w:tcPr>
            <w:tcW w:w="1134" w:type="dxa"/>
            <w:vMerge w:val="restart"/>
            <w:tcBorders>
              <w:top w:val="single" w:sz="8" w:space="0" w:color="auto"/>
              <w:left w:val="single" w:sz="8" w:space="0" w:color="auto"/>
              <w:bottom w:val="nil"/>
              <w:right w:val="single" w:sz="8" w:space="0" w:color="auto"/>
            </w:tcBorders>
            <w:shd w:val="clear" w:color="auto" w:fill="auto"/>
            <w:tcMar>
              <w:top w:w="0" w:type="dxa"/>
              <w:left w:w="108" w:type="dxa"/>
              <w:bottom w:w="0" w:type="dxa"/>
              <w:right w:w="108" w:type="dxa"/>
            </w:tcMar>
            <w:vAlign w:val="center"/>
            <w:hideMark/>
          </w:tcPr>
          <w:p w14:paraId="442AF284" w14:textId="77777777" w:rsidR="00BB2572" w:rsidRPr="007F6AD4" w:rsidRDefault="00BB2572" w:rsidP="00E477B9">
            <w:pPr>
              <w:ind w:firstLine="300"/>
              <w:jc w:val="center"/>
              <w:rPr>
                <w:rFonts w:ascii="Calibri" w:eastAsia="微软雅黑" w:hAnsi="Calibri" w:cs="Calibri"/>
                <w:szCs w:val="21"/>
              </w:rPr>
            </w:pPr>
            <w:proofErr w:type="spellStart"/>
            <w:r w:rsidRPr="007F6AD4">
              <w:rPr>
                <w:rFonts w:ascii="微软雅黑" w:eastAsia="微软雅黑" w:hAnsi="微软雅黑" w:cs="Calibri" w:hint="eastAsia"/>
                <w:sz w:val="15"/>
                <w:szCs w:val="15"/>
              </w:rPr>
              <w:t>图层管理</w:t>
            </w:r>
            <w:proofErr w:type="spellEnd"/>
          </w:p>
        </w:tc>
        <w:tc>
          <w:tcPr>
            <w:tcW w:w="137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3EA68E6A" w14:textId="77777777" w:rsidR="00BB2572" w:rsidRPr="007F6AD4" w:rsidRDefault="00BB2572" w:rsidP="00E477B9">
            <w:pPr>
              <w:ind w:firstLine="300"/>
              <w:rPr>
                <w:rFonts w:ascii="Calibri" w:eastAsia="微软雅黑" w:hAnsi="Calibri" w:cs="Calibri"/>
                <w:szCs w:val="21"/>
                <w:lang w:eastAsia="zh-CN"/>
              </w:rPr>
            </w:pPr>
            <w:r w:rsidRPr="007F6AD4">
              <w:rPr>
                <w:rFonts w:ascii="微软雅黑" w:eastAsia="微软雅黑" w:hAnsi="微软雅黑" w:cs="Calibri" w:hint="eastAsia"/>
                <w:sz w:val="15"/>
                <w:szCs w:val="15"/>
                <w:lang w:eastAsia="zh-CN"/>
              </w:rPr>
              <w:t>采掘工程平面底图图层管理</w:t>
            </w:r>
          </w:p>
        </w:tc>
        <w:tc>
          <w:tcPr>
            <w:tcW w:w="510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6B257E5" w14:textId="77777777" w:rsidR="00BB2572" w:rsidRPr="007F6AD4" w:rsidRDefault="00BB2572" w:rsidP="00E477B9">
            <w:pPr>
              <w:ind w:firstLine="300"/>
              <w:rPr>
                <w:rFonts w:ascii="Calibri" w:eastAsia="微软雅黑" w:hAnsi="Calibri" w:cs="Calibri"/>
                <w:szCs w:val="21"/>
                <w:lang w:eastAsia="zh-CN"/>
              </w:rPr>
            </w:pPr>
            <w:r w:rsidRPr="007F6AD4">
              <w:rPr>
                <w:rFonts w:ascii="微软雅黑" w:eastAsia="微软雅黑" w:hAnsi="微软雅黑" w:cs="Calibri" w:hint="eastAsia"/>
                <w:sz w:val="15"/>
                <w:szCs w:val="15"/>
                <w:lang w:eastAsia="zh-CN"/>
              </w:rPr>
              <w:t>按照业务划分，有以下大的分类：矿井地质图、水文地质图、井上下对照图、巷道布置图等分类</w:t>
            </w:r>
          </w:p>
        </w:tc>
      </w:tr>
      <w:tr w:rsidR="00BB2572" w:rsidRPr="007F6AD4" w14:paraId="5E026204" w14:textId="77777777" w:rsidTr="00E477B9">
        <w:trPr>
          <w:trHeight w:val="450"/>
        </w:trPr>
        <w:tc>
          <w:tcPr>
            <w:tcW w:w="81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5C6485A9" w14:textId="77777777" w:rsidR="00BB2572" w:rsidRPr="007F6AD4" w:rsidRDefault="00BB2572" w:rsidP="00E477B9">
            <w:pPr>
              <w:ind w:firstLine="300"/>
              <w:jc w:val="right"/>
              <w:rPr>
                <w:rFonts w:ascii="Calibri" w:eastAsia="微软雅黑" w:hAnsi="Calibri" w:cs="Calibri"/>
                <w:szCs w:val="21"/>
              </w:rPr>
            </w:pPr>
            <w:r w:rsidRPr="007F6AD4">
              <w:rPr>
                <w:rFonts w:ascii="微软雅黑" w:eastAsia="微软雅黑" w:hAnsi="微软雅黑" w:cs="Calibri" w:hint="eastAsia"/>
                <w:sz w:val="15"/>
                <w:szCs w:val="15"/>
              </w:rPr>
              <w:t>20</w:t>
            </w:r>
          </w:p>
        </w:tc>
        <w:tc>
          <w:tcPr>
            <w:tcW w:w="0" w:type="auto"/>
            <w:vMerge/>
            <w:tcBorders>
              <w:top w:val="single" w:sz="8" w:space="0" w:color="auto"/>
              <w:left w:val="single" w:sz="8" w:space="0" w:color="auto"/>
              <w:bottom w:val="nil"/>
              <w:right w:val="single" w:sz="8" w:space="0" w:color="auto"/>
            </w:tcBorders>
            <w:shd w:val="clear" w:color="auto" w:fill="FFFFFF"/>
            <w:vAlign w:val="center"/>
            <w:hideMark/>
          </w:tcPr>
          <w:p w14:paraId="17688E59" w14:textId="77777777" w:rsidR="00BB2572" w:rsidRPr="007F6AD4" w:rsidRDefault="00BB2572" w:rsidP="00E477B9">
            <w:pPr>
              <w:ind w:firstLine="440"/>
              <w:rPr>
                <w:rFonts w:ascii="Calibri" w:eastAsia="微软雅黑" w:hAnsi="Calibri" w:cs="Calibri"/>
                <w:szCs w:val="21"/>
              </w:rPr>
            </w:pPr>
          </w:p>
        </w:tc>
        <w:tc>
          <w:tcPr>
            <w:tcW w:w="0" w:type="auto"/>
            <w:vMerge/>
            <w:tcBorders>
              <w:top w:val="single" w:sz="8" w:space="0" w:color="auto"/>
              <w:left w:val="single" w:sz="8" w:space="0" w:color="auto"/>
              <w:bottom w:val="nil"/>
              <w:right w:val="single" w:sz="8" w:space="0" w:color="auto"/>
            </w:tcBorders>
            <w:shd w:val="clear" w:color="auto" w:fill="FFFFFF"/>
            <w:vAlign w:val="center"/>
            <w:hideMark/>
          </w:tcPr>
          <w:p w14:paraId="212999AA" w14:textId="77777777" w:rsidR="00BB2572" w:rsidRPr="007F6AD4" w:rsidRDefault="00BB2572" w:rsidP="00E477B9">
            <w:pPr>
              <w:ind w:firstLine="440"/>
              <w:rPr>
                <w:rFonts w:ascii="Calibri" w:eastAsia="微软雅黑" w:hAnsi="Calibri" w:cs="Calibri"/>
                <w:szCs w:val="21"/>
              </w:rPr>
            </w:pPr>
          </w:p>
        </w:tc>
        <w:tc>
          <w:tcPr>
            <w:tcW w:w="137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53F8E47A" w14:textId="77777777" w:rsidR="00BB2572" w:rsidRPr="007F6AD4" w:rsidRDefault="00BB2572" w:rsidP="00E477B9">
            <w:pPr>
              <w:ind w:firstLine="300"/>
              <w:rPr>
                <w:rFonts w:ascii="Calibri" w:eastAsia="微软雅黑" w:hAnsi="Calibri" w:cs="Calibri"/>
                <w:szCs w:val="21"/>
              </w:rPr>
            </w:pPr>
            <w:proofErr w:type="spellStart"/>
            <w:r w:rsidRPr="007F6AD4">
              <w:rPr>
                <w:rFonts w:ascii="微软雅黑" w:eastAsia="微软雅黑" w:hAnsi="微软雅黑" w:cs="Calibri" w:hint="eastAsia"/>
                <w:sz w:val="15"/>
                <w:szCs w:val="15"/>
              </w:rPr>
              <w:t>等值线图层管理</w:t>
            </w:r>
            <w:proofErr w:type="spellEnd"/>
          </w:p>
        </w:tc>
        <w:tc>
          <w:tcPr>
            <w:tcW w:w="510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E61EE5F" w14:textId="77777777" w:rsidR="00BB2572" w:rsidRPr="007F6AD4" w:rsidRDefault="00BB2572" w:rsidP="00E477B9">
            <w:pPr>
              <w:ind w:firstLine="300"/>
              <w:rPr>
                <w:rFonts w:ascii="Calibri" w:eastAsia="微软雅黑" w:hAnsi="Calibri" w:cs="Calibri"/>
                <w:szCs w:val="21"/>
              </w:rPr>
            </w:pPr>
            <w:r w:rsidRPr="007F6AD4">
              <w:rPr>
                <w:rFonts w:ascii="微软雅黑" w:eastAsia="微软雅黑" w:hAnsi="微软雅黑" w:cs="Calibri" w:hint="eastAsia"/>
                <w:sz w:val="15"/>
                <w:szCs w:val="15"/>
              </w:rPr>
              <w:t xml:space="preserve">　</w:t>
            </w:r>
          </w:p>
        </w:tc>
      </w:tr>
      <w:tr w:rsidR="00BB2572" w:rsidRPr="007F6AD4" w14:paraId="6A11C5D7" w14:textId="77777777" w:rsidTr="00E477B9">
        <w:trPr>
          <w:trHeight w:val="900"/>
        </w:trPr>
        <w:tc>
          <w:tcPr>
            <w:tcW w:w="81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1C771370" w14:textId="77777777" w:rsidR="00BB2572" w:rsidRPr="007F6AD4" w:rsidRDefault="00BB2572" w:rsidP="00E477B9">
            <w:pPr>
              <w:ind w:firstLine="300"/>
              <w:jc w:val="right"/>
              <w:rPr>
                <w:rFonts w:ascii="Calibri" w:eastAsia="微软雅黑" w:hAnsi="Calibri" w:cs="Calibri"/>
                <w:szCs w:val="21"/>
              </w:rPr>
            </w:pPr>
            <w:r w:rsidRPr="007F6AD4">
              <w:rPr>
                <w:rFonts w:ascii="微软雅黑" w:eastAsia="微软雅黑" w:hAnsi="微软雅黑" w:cs="Calibri" w:hint="eastAsia"/>
                <w:sz w:val="15"/>
                <w:szCs w:val="15"/>
              </w:rPr>
              <w:t>21</w:t>
            </w:r>
          </w:p>
        </w:tc>
        <w:tc>
          <w:tcPr>
            <w:tcW w:w="0" w:type="auto"/>
            <w:vMerge/>
            <w:tcBorders>
              <w:top w:val="single" w:sz="8" w:space="0" w:color="auto"/>
              <w:left w:val="single" w:sz="8" w:space="0" w:color="auto"/>
              <w:bottom w:val="nil"/>
              <w:right w:val="single" w:sz="8" w:space="0" w:color="auto"/>
            </w:tcBorders>
            <w:shd w:val="clear" w:color="auto" w:fill="FFFFFF"/>
            <w:vAlign w:val="center"/>
            <w:hideMark/>
          </w:tcPr>
          <w:p w14:paraId="1F317D51" w14:textId="77777777" w:rsidR="00BB2572" w:rsidRPr="007F6AD4" w:rsidRDefault="00BB2572" w:rsidP="00E477B9">
            <w:pPr>
              <w:ind w:firstLine="440"/>
              <w:rPr>
                <w:rFonts w:ascii="Calibri" w:eastAsia="微软雅黑" w:hAnsi="Calibri" w:cs="Calibri"/>
                <w:szCs w:val="21"/>
              </w:rPr>
            </w:pPr>
          </w:p>
        </w:tc>
        <w:tc>
          <w:tcPr>
            <w:tcW w:w="0" w:type="auto"/>
            <w:vMerge/>
            <w:tcBorders>
              <w:top w:val="single" w:sz="8" w:space="0" w:color="auto"/>
              <w:left w:val="single" w:sz="8" w:space="0" w:color="auto"/>
              <w:bottom w:val="nil"/>
              <w:right w:val="single" w:sz="8" w:space="0" w:color="auto"/>
            </w:tcBorders>
            <w:shd w:val="clear" w:color="auto" w:fill="FFFFFF"/>
            <w:vAlign w:val="center"/>
            <w:hideMark/>
          </w:tcPr>
          <w:p w14:paraId="48A146CB" w14:textId="77777777" w:rsidR="00BB2572" w:rsidRPr="007F6AD4" w:rsidRDefault="00BB2572" w:rsidP="00E477B9">
            <w:pPr>
              <w:ind w:firstLine="440"/>
              <w:rPr>
                <w:rFonts w:ascii="Calibri" w:eastAsia="微软雅黑" w:hAnsi="Calibri" w:cs="Calibri"/>
                <w:szCs w:val="21"/>
              </w:rPr>
            </w:pPr>
          </w:p>
        </w:tc>
        <w:tc>
          <w:tcPr>
            <w:tcW w:w="137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6E25C6B0" w14:textId="77777777" w:rsidR="00BB2572" w:rsidRPr="007F6AD4" w:rsidRDefault="00BB2572" w:rsidP="00E477B9">
            <w:pPr>
              <w:ind w:firstLine="300"/>
              <w:rPr>
                <w:rFonts w:ascii="Calibri" w:eastAsia="微软雅黑" w:hAnsi="Calibri" w:cs="Calibri"/>
                <w:szCs w:val="21"/>
              </w:rPr>
            </w:pPr>
            <w:proofErr w:type="spellStart"/>
            <w:r w:rsidRPr="007F6AD4">
              <w:rPr>
                <w:rFonts w:ascii="微软雅黑" w:eastAsia="微软雅黑" w:hAnsi="微软雅黑" w:cs="Calibri" w:hint="eastAsia"/>
                <w:sz w:val="15"/>
                <w:szCs w:val="15"/>
              </w:rPr>
              <w:t>绘制图层管理</w:t>
            </w:r>
            <w:proofErr w:type="spellEnd"/>
          </w:p>
        </w:tc>
        <w:tc>
          <w:tcPr>
            <w:tcW w:w="510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A445230" w14:textId="77777777" w:rsidR="00BB2572" w:rsidRPr="007F6AD4" w:rsidRDefault="00BB2572" w:rsidP="00E477B9">
            <w:pPr>
              <w:ind w:firstLine="300"/>
              <w:rPr>
                <w:rFonts w:ascii="Calibri" w:eastAsia="微软雅黑" w:hAnsi="Calibri" w:cs="Calibri"/>
                <w:szCs w:val="21"/>
                <w:lang w:eastAsia="zh-CN"/>
              </w:rPr>
            </w:pPr>
            <w:r w:rsidRPr="007F6AD4">
              <w:rPr>
                <w:rFonts w:ascii="微软雅黑" w:eastAsia="微软雅黑" w:hAnsi="微软雅黑" w:cs="Calibri" w:hint="eastAsia"/>
                <w:sz w:val="15"/>
                <w:szCs w:val="15"/>
                <w:lang w:eastAsia="zh-CN"/>
              </w:rPr>
              <w:t>针对绘图工具添加的图形元素和空间要素添加的图形要素，进行图层管理</w:t>
            </w:r>
          </w:p>
        </w:tc>
      </w:tr>
      <w:tr w:rsidR="00BB2572" w:rsidRPr="007F6AD4" w14:paraId="5C0AEC5C" w14:textId="77777777" w:rsidTr="00E477B9">
        <w:trPr>
          <w:trHeight w:val="3150"/>
        </w:trPr>
        <w:tc>
          <w:tcPr>
            <w:tcW w:w="81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46DFB11B" w14:textId="77777777" w:rsidR="00BB2572" w:rsidRPr="007F6AD4" w:rsidRDefault="00BB2572" w:rsidP="00E477B9">
            <w:pPr>
              <w:ind w:firstLine="300"/>
              <w:jc w:val="right"/>
              <w:rPr>
                <w:rFonts w:ascii="Calibri" w:eastAsia="微软雅黑" w:hAnsi="Calibri" w:cs="Calibri"/>
                <w:szCs w:val="21"/>
              </w:rPr>
            </w:pPr>
            <w:r w:rsidRPr="007F6AD4">
              <w:rPr>
                <w:rFonts w:ascii="微软雅黑" w:eastAsia="微软雅黑" w:hAnsi="微软雅黑" w:cs="Calibri" w:hint="eastAsia"/>
                <w:sz w:val="15"/>
                <w:szCs w:val="15"/>
              </w:rPr>
              <w:lastRenderedPageBreak/>
              <w:t>22</w:t>
            </w:r>
          </w:p>
        </w:tc>
        <w:tc>
          <w:tcPr>
            <w:tcW w:w="0" w:type="auto"/>
            <w:vMerge/>
            <w:tcBorders>
              <w:top w:val="single" w:sz="8" w:space="0" w:color="auto"/>
              <w:left w:val="single" w:sz="8" w:space="0" w:color="auto"/>
              <w:bottom w:val="nil"/>
              <w:right w:val="single" w:sz="8" w:space="0" w:color="auto"/>
            </w:tcBorders>
            <w:shd w:val="clear" w:color="auto" w:fill="FFFFFF"/>
            <w:vAlign w:val="center"/>
            <w:hideMark/>
          </w:tcPr>
          <w:p w14:paraId="0E9A3726" w14:textId="77777777" w:rsidR="00BB2572" w:rsidRPr="007F6AD4" w:rsidRDefault="00BB2572" w:rsidP="00E477B9">
            <w:pPr>
              <w:ind w:firstLine="440"/>
              <w:rPr>
                <w:rFonts w:ascii="Calibri" w:eastAsia="微软雅黑" w:hAnsi="Calibri" w:cs="Calibri"/>
                <w:szCs w:val="21"/>
              </w:rPr>
            </w:pPr>
          </w:p>
        </w:tc>
        <w:tc>
          <w:tcPr>
            <w:tcW w:w="1134" w:type="dxa"/>
            <w:vMerge w:val="restart"/>
            <w:tcBorders>
              <w:top w:val="single" w:sz="8" w:space="0" w:color="auto"/>
              <w:left w:val="single" w:sz="8" w:space="0" w:color="auto"/>
              <w:bottom w:val="nil"/>
              <w:right w:val="single" w:sz="8" w:space="0" w:color="auto"/>
            </w:tcBorders>
            <w:shd w:val="clear" w:color="auto" w:fill="auto"/>
            <w:tcMar>
              <w:top w:w="0" w:type="dxa"/>
              <w:left w:w="108" w:type="dxa"/>
              <w:bottom w:w="0" w:type="dxa"/>
              <w:right w:w="108" w:type="dxa"/>
            </w:tcMar>
            <w:vAlign w:val="center"/>
            <w:hideMark/>
          </w:tcPr>
          <w:p w14:paraId="4D425437" w14:textId="77777777" w:rsidR="00BB2572" w:rsidRPr="007F6AD4" w:rsidRDefault="00BB2572" w:rsidP="00E477B9">
            <w:pPr>
              <w:ind w:firstLine="300"/>
              <w:jc w:val="center"/>
              <w:rPr>
                <w:rFonts w:ascii="Calibri" w:eastAsia="微软雅黑" w:hAnsi="Calibri" w:cs="Calibri"/>
                <w:szCs w:val="21"/>
                <w:lang w:eastAsia="zh-CN"/>
              </w:rPr>
            </w:pPr>
            <w:r w:rsidRPr="007F6AD4">
              <w:rPr>
                <w:rFonts w:ascii="微软雅黑" w:eastAsia="微软雅黑" w:hAnsi="微软雅黑" w:cs="Calibri" w:hint="eastAsia"/>
                <w:sz w:val="15"/>
                <w:szCs w:val="15"/>
                <w:lang w:eastAsia="zh-CN"/>
              </w:rPr>
              <w:t>CAD数据自动化管理</w:t>
            </w:r>
          </w:p>
        </w:tc>
        <w:tc>
          <w:tcPr>
            <w:tcW w:w="137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04A5B0A7" w14:textId="77777777" w:rsidR="00BB2572" w:rsidRPr="007F6AD4" w:rsidRDefault="00BB2572" w:rsidP="00E477B9">
            <w:pPr>
              <w:ind w:firstLine="300"/>
              <w:rPr>
                <w:rFonts w:ascii="Calibri" w:eastAsia="微软雅黑" w:hAnsi="Calibri" w:cs="Calibri"/>
                <w:szCs w:val="21"/>
                <w:lang w:eastAsia="zh-CN"/>
              </w:rPr>
            </w:pPr>
            <w:r w:rsidRPr="007F6AD4">
              <w:rPr>
                <w:rFonts w:ascii="微软雅黑" w:eastAsia="微软雅黑" w:hAnsi="微软雅黑" w:cs="Calibri" w:hint="eastAsia"/>
                <w:sz w:val="15"/>
                <w:szCs w:val="15"/>
                <w:lang w:eastAsia="zh-CN"/>
              </w:rPr>
              <w:t>数据自动化导入（文件上传）</w:t>
            </w:r>
          </w:p>
        </w:tc>
        <w:tc>
          <w:tcPr>
            <w:tcW w:w="510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376B502" w14:textId="77777777" w:rsidR="00BB2572" w:rsidRPr="007F6AD4" w:rsidRDefault="00BB2572" w:rsidP="00E477B9">
            <w:pPr>
              <w:ind w:firstLine="300"/>
              <w:rPr>
                <w:rFonts w:ascii="Calibri" w:eastAsia="微软雅黑" w:hAnsi="Calibri" w:cs="Calibri"/>
                <w:szCs w:val="21"/>
                <w:lang w:eastAsia="zh-CN"/>
              </w:rPr>
            </w:pPr>
            <w:r w:rsidRPr="007F6AD4">
              <w:rPr>
                <w:rFonts w:ascii="微软雅黑" w:eastAsia="微软雅黑" w:hAnsi="微软雅黑" w:cs="Calibri" w:hint="eastAsia"/>
                <w:sz w:val="15"/>
                <w:szCs w:val="15"/>
                <w:lang w:eastAsia="zh-CN"/>
              </w:rPr>
              <w:t>通过上传cad文件（可将DWG、DXF标准格式CAD文件），保存到数据库，需要对cad数据规范进行要求：</w:t>
            </w:r>
            <w:r w:rsidRPr="007F6AD4">
              <w:rPr>
                <w:rFonts w:ascii="微软雅黑" w:eastAsia="微软雅黑" w:hAnsi="微软雅黑" w:cs="Calibri" w:hint="eastAsia"/>
                <w:sz w:val="15"/>
                <w:szCs w:val="15"/>
                <w:lang w:eastAsia="zh-CN"/>
              </w:rPr>
              <w:br/>
              <w:t>1.版本统一</w:t>
            </w:r>
            <w:r w:rsidRPr="007F6AD4">
              <w:rPr>
                <w:rFonts w:ascii="微软雅黑" w:eastAsia="微软雅黑" w:hAnsi="微软雅黑" w:cs="Calibri" w:hint="eastAsia"/>
                <w:sz w:val="15"/>
                <w:szCs w:val="15"/>
                <w:lang w:eastAsia="zh-CN"/>
              </w:rPr>
              <w:br/>
              <w:t>2.风格统一</w:t>
            </w:r>
            <w:r w:rsidRPr="007F6AD4">
              <w:rPr>
                <w:rFonts w:ascii="微软雅黑" w:eastAsia="微软雅黑" w:hAnsi="微软雅黑" w:cs="Calibri" w:hint="eastAsia"/>
                <w:sz w:val="15"/>
                <w:szCs w:val="15"/>
                <w:lang w:eastAsia="zh-CN"/>
              </w:rPr>
              <w:br/>
              <w:t>3.坐标统一</w:t>
            </w:r>
            <w:r w:rsidRPr="007F6AD4">
              <w:rPr>
                <w:rFonts w:ascii="微软雅黑" w:eastAsia="微软雅黑" w:hAnsi="微软雅黑" w:cs="Calibri" w:hint="eastAsia"/>
                <w:sz w:val="15"/>
                <w:szCs w:val="15"/>
                <w:lang w:eastAsia="zh-CN"/>
              </w:rPr>
              <w:br/>
              <w:t>4.比例尺统一</w:t>
            </w:r>
            <w:r w:rsidRPr="007F6AD4">
              <w:rPr>
                <w:rFonts w:ascii="微软雅黑" w:eastAsia="微软雅黑" w:hAnsi="微软雅黑" w:cs="Calibri" w:hint="eastAsia"/>
                <w:sz w:val="15"/>
                <w:szCs w:val="15"/>
                <w:lang w:eastAsia="zh-CN"/>
              </w:rPr>
              <w:br/>
              <w:t>5.要素统一</w:t>
            </w:r>
          </w:p>
        </w:tc>
      </w:tr>
      <w:tr w:rsidR="00BB2572" w:rsidRPr="007F6AD4" w14:paraId="248E7F4B" w14:textId="77777777" w:rsidTr="00E477B9">
        <w:trPr>
          <w:trHeight w:val="1350"/>
        </w:trPr>
        <w:tc>
          <w:tcPr>
            <w:tcW w:w="81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2A1A6F13" w14:textId="77777777" w:rsidR="00BB2572" w:rsidRPr="007F6AD4" w:rsidRDefault="00BB2572" w:rsidP="00E477B9">
            <w:pPr>
              <w:ind w:firstLine="300"/>
              <w:jc w:val="right"/>
              <w:rPr>
                <w:rFonts w:ascii="Calibri" w:eastAsia="微软雅黑" w:hAnsi="Calibri" w:cs="Calibri"/>
                <w:szCs w:val="21"/>
              </w:rPr>
            </w:pPr>
            <w:r w:rsidRPr="007F6AD4">
              <w:rPr>
                <w:rFonts w:ascii="微软雅黑" w:eastAsia="微软雅黑" w:hAnsi="微软雅黑" w:cs="Calibri" w:hint="eastAsia"/>
                <w:sz w:val="15"/>
                <w:szCs w:val="15"/>
              </w:rPr>
              <w:t>23</w:t>
            </w:r>
          </w:p>
        </w:tc>
        <w:tc>
          <w:tcPr>
            <w:tcW w:w="0" w:type="auto"/>
            <w:vMerge/>
            <w:tcBorders>
              <w:top w:val="single" w:sz="8" w:space="0" w:color="auto"/>
              <w:left w:val="single" w:sz="8" w:space="0" w:color="auto"/>
              <w:bottom w:val="nil"/>
              <w:right w:val="single" w:sz="8" w:space="0" w:color="auto"/>
            </w:tcBorders>
            <w:shd w:val="clear" w:color="auto" w:fill="FFFFFF"/>
            <w:vAlign w:val="center"/>
            <w:hideMark/>
          </w:tcPr>
          <w:p w14:paraId="5323E3B9" w14:textId="77777777" w:rsidR="00BB2572" w:rsidRPr="007F6AD4" w:rsidRDefault="00BB2572" w:rsidP="00E477B9">
            <w:pPr>
              <w:ind w:firstLine="440"/>
              <w:rPr>
                <w:rFonts w:ascii="Calibri" w:eastAsia="微软雅黑" w:hAnsi="Calibri" w:cs="Calibri"/>
                <w:szCs w:val="21"/>
              </w:rPr>
            </w:pPr>
          </w:p>
        </w:tc>
        <w:tc>
          <w:tcPr>
            <w:tcW w:w="0" w:type="auto"/>
            <w:vMerge/>
            <w:tcBorders>
              <w:top w:val="single" w:sz="8" w:space="0" w:color="auto"/>
              <w:left w:val="single" w:sz="8" w:space="0" w:color="auto"/>
              <w:bottom w:val="nil"/>
              <w:right w:val="single" w:sz="8" w:space="0" w:color="auto"/>
            </w:tcBorders>
            <w:shd w:val="clear" w:color="auto" w:fill="FFFFFF"/>
            <w:vAlign w:val="center"/>
            <w:hideMark/>
          </w:tcPr>
          <w:p w14:paraId="22E41669" w14:textId="77777777" w:rsidR="00BB2572" w:rsidRPr="007F6AD4" w:rsidRDefault="00BB2572" w:rsidP="00E477B9">
            <w:pPr>
              <w:ind w:firstLine="440"/>
              <w:rPr>
                <w:rFonts w:ascii="Calibri" w:eastAsia="微软雅黑" w:hAnsi="Calibri" w:cs="Calibri"/>
                <w:szCs w:val="21"/>
              </w:rPr>
            </w:pPr>
          </w:p>
        </w:tc>
        <w:tc>
          <w:tcPr>
            <w:tcW w:w="137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233C8AB2" w14:textId="77777777" w:rsidR="00BB2572" w:rsidRPr="007F6AD4" w:rsidRDefault="00BB2572" w:rsidP="00E477B9">
            <w:pPr>
              <w:ind w:firstLine="300"/>
              <w:rPr>
                <w:rFonts w:ascii="Calibri" w:eastAsia="微软雅黑" w:hAnsi="Calibri" w:cs="Calibri"/>
                <w:szCs w:val="21"/>
              </w:rPr>
            </w:pPr>
            <w:proofErr w:type="spellStart"/>
            <w:r w:rsidRPr="007F6AD4">
              <w:rPr>
                <w:rFonts w:ascii="微软雅黑" w:eastAsia="微软雅黑" w:hAnsi="微软雅黑" w:cs="Calibri" w:hint="eastAsia"/>
                <w:sz w:val="15"/>
                <w:szCs w:val="15"/>
              </w:rPr>
              <w:t>数据自动化处理</w:t>
            </w:r>
            <w:proofErr w:type="spellEnd"/>
          </w:p>
        </w:tc>
        <w:tc>
          <w:tcPr>
            <w:tcW w:w="510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4A18C41" w14:textId="77777777" w:rsidR="00BB2572" w:rsidRPr="007F6AD4" w:rsidRDefault="00BB2572" w:rsidP="00E477B9">
            <w:pPr>
              <w:ind w:firstLine="300"/>
              <w:rPr>
                <w:rFonts w:ascii="Calibri" w:eastAsia="微软雅黑" w:hAnsi="Calibri" w:cs="Calibri"/>
                <w:szCs w:val="21"/>
                <w:lang w:eastAsia="zh-CN"/>
              </w:rPr>
            </w:pPr>
            <w:r w:rsidRPr="007F6AD4">
              <w:rPr>
                <w:rFonts w:ascii="微软雅黑" w:eastAsia="微软雅黑" w:hAnsi="微软雅黑" w:cs="Calibri" w:hint="eastAsia"/>
                <w:sz w:val="15"/>
                <w:szCs w:val="15"/>
                <w:lang w:eastAsia="zh-CN"/>
              </w:rPr>
              <w:t>1.根据CAD业务类型进行数据梳理；</w:t>
            </w:r>
            <w:r w:rsidRPr="007F6AD4">
              <w:rPr>
                <w:rFonts w:ascii="微软雅黑" w:eastAsia="微软雅黑" w:hAnsi="微软雅黑" w:cs="Calibri" w:hint="eastAsia"/>
                <w:sz w:val="15"/>
                <w:szCs w:val="15"/>
                <w:lang w:eastAsia="zh-CN"/>
              </w:rPr>
              <w:br/>
              <w:t>2.根据不同类型的业务数据进行</w:t>
            </w:r>
            <w:proofErr w:type="spellStart"/>
            <w:r w:rsidRPr="007F6AD4">
              <w:rPr>
                <w:rFonts w:ascii="微软雅黑" w:eastAsia="微软雅黑" w:hAnsi="微软雅黑" w:cs="Calibri" w:hint="eastAsia"/>
                <w:sz w:val="15"/>
                <w:szCs w:val="15"/>
                <w:lang w:eastAsia="zh-CN"/>
              </w:rPr>
              <w:t>gis</w:t>
            </w:r>
            <w:proofErr w:type="spellEnd"/>
            <w:r w:rsidRPr="007F6AD4">
              <w:rPr>
                <w:rFonts w:ascii="微软雅黑" w:eastAsia="微软雅黑" w:hAnsi="微软雅黑" w:cs="Calibri" w:hint="eastAsia"/>
                <w:sz w:val="15"/>
                <w:szCs w:val="15"/>
                <w:lang w:eastAsia="zh-CN"/>
              </w:rPr>
              <w:t>数据转换，为关键要素检索、空间查询、热点定位等功能做准备；</w:t>
            </w:r>
          </w:p>
        </w:tc>
      </w:tr>
      <w:tr w:rsidR="00BB2572" w:rsidRPr="007F6AD4" w14:paraId="5DA006D9" w14:textId="77777777" w:rsidTr="00E477B9">
        <w:trPr>
          <w:trHeight w:val="900"/>
        </w:trPr>
        <w:tc>
          <w:tcPr>
            <w:tcW w:w="81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09B62662" w14:textId="77777777" w:rsidR="00BB2572" w:rsidRPr="007F6AD4" w:rsidRDefault="00BB2572" w:rsidP="00E477B9">
            <w:pPr>
              <w:ind w:firstLine="300"/>
              <w:jc w:val="right"/>
              <w:rPr>
                <w:rFonts w:ascii="Calibri" w:eastAsia="微软雅黑" w:hAnsi="Calibri" w:cs="Calibri"/>
                <w:szCs w:val="21"/>
              </w:rPr>
            </w:pPr>
            <w:r w:rsidRPr="007F6AD4">
              <w:rPr>
                <w:rFonts w:ascii="微软雅黑" w:eastAsia="微软雅黑" w:hAnsi="微软雅黑" w:cs="Calibri" w:hint="eastAsia"/>
                <w:sz w:val="15"/>
                <w:szCs w:val="15"/>
              </w:rPr>
              <w:t>24</w:t>
            </w:r>
          </w:p>
        </w:tc>
        <w:tc>
          <w:tcPr>
            <w:tcW w:w="0" w:type="auto"/>
            <w:vMerge/>
            <w:tcBorders>
              <w:top w:val="single" w:sz="8" w:space="0" w:color="auto"/>
              <w:left w:val="single" w:sz="8" w:space="0" w:color="auto"/>
              <w:bottom w:val="nil"/>
              <w:right w:val="single" w:sz="8" w:space="0" w:color="auto"/>
            </w:tcBorders>
            <w:shd w:val="clear" w:color="auto" w:fill="FFFFFF"/>
            <w:vAlign w:val="center"/>
            <w:hideMark/>
          </w:tcPr>
          <w:p w14:paraId="2BEB31AE" w14:textId="77777777" w:rsidR="00BB2572" w:rsidRPr="007F6AD4" w:rsidRDefault="00BB2572" w:rsidP="00E477B9">
            <w:pPr>
              <w:ind w:firstLine="440"/>
              <w:rPr>
                <w:rFonts w:ascii="Calibri" w:eastAsia="微软雅黑" w:hAnsi="Calibri" w:cs="Calibri"/>
                <w:szCs w:val="21"/>
              </w:rPr>
            </w:pPr>
          </w:p>
        </w:tc>
        <w:tc>
          <w:tcPr>
            <w:tcW w:w="0" w:type="auto"/>
            <w:vMerge/>
            <w:tcBorders>
              <w:top w:val="single" w:sz="8" w:space="0" w:color="auto"/>
              <w:left w:val="single" w:sz="8" w:space="0" w:color="auto"/>
              <w:bottom w:val="nil"/>
              <w:right w:val="single" w:sz="8" w:space="0" w:color="auto"/>
            </w:tcBorders>
            <w:shd w:val="clear" w:color="auto" w:fill="FFFFFF"/>
            <w:vAlign w:val="center"/>
            <w:hideMark/>
          </w:tcPr>
          <w:p w14:paraId="78DD9CE6" w14:textId="77777777" w:rsidR="00BB2572" w:rsidRPr="007F6AD4" w:rsidRDefault="00BB2572" w:rsidP="00E477B9">
            <w:pPr>
              <w:ind w:firstLine="440"/>
              <w:rPr>
                <w:rFonts w:ascii="Calibri" w:eastAsia="微软雅黑" w:hAnsi="Calibri" w:cs="Calibri"/>
                <w:szCs w:val="21"/>
              </w:rPr>
            </w:pPr>
          </w:p>
        </w:tc>
        <w:tc>
          <w:tcPr>
            <w:tcW w:w="137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68D928B3" w14:textId="77777777" w:rsidR="00BB2572" w:rsidRPr="007F6AD4" w:rsidRDefault="00BB2572" w:rsidP="00E477B9">
            <w:pPr>
              <w:ind w:firstLine="300"/>
              <w:rPr>
                <w:rFonts w:ascii="Calibri" w:eastAsia="微软雅黑" w:hAnsi="Calibri" w:cs="Calibri"/>
                <w:szCs w:val="21"/>
                <w:lang w:eastAsia="zh-CN"/>
              </w:rPr>
            </w:pPr>
            <w:r w:rsidRPr="007F6AD4">
              <w:rPr>
                <w:rFonts w:ascii="微软雅黑" w:eastAsia="微软雅黑" w:hAnsi="微软雅黑" w:cs="Calibri" w:hint="eastAsia"/>
                <w:sz w:val="15"/>
                <w:szCs w:val="15"/>
                <w:lang w:eastAsia="zh-CN"/>
              </w:rPr>
              <w:t>数据服务+地图服自动化务发布</w:t>
            </w:r>
          </w:p>
        </w:tc>
        <w:tc>
          <w:tcPr>
            <w:tcW w:w="510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DFB52AF" w14:textId="77777777" w:rsidR="00BB2572" w:rsidRPr="007F6AD4" w:rsidRDefault="00BB2572" w:rsidP="00E477B9">
            <w:pPr>
              <w:ind w:firstLine="300"/>
              <w:rPr>
                <w:rFonts w:ascii="Calibri" w:eastAsia="微软雅黑" w:hAnsi="Calibri" w:cs="Calibri"/>
                <w:szCs w:val="21"/>
                <w:lang w:eastAsia="zh-CN"/>
              </w:rPr>
            </w:pPr>
            <w:r w:rsidRPr="007F6AD4">
              <w:rPr>
                <w:rFonts w:ascii="微软雅黑" w:eastAsia="微软雅黑" w:hAnsi="微软雅黑" w:cs="Calibri" w:hint="eastAsia"/>
                <w:sz w:val="15"/>
                <w:szCs w:val="15"/>
                <w:lang w:eastAsia="zh-CN"/>
              </w:rPr>
              <w:t>根据数据处理结果发布CAD的数据服务和地图服务；为图层管理的采掘工程平面底图图层管理做数据支持；</w:t>
            </w:r>
          </w:p>
        </w:tc>
      </w:tr>
      <w:tr w:rsidR="00BB2572" w:rsidRPr="007F6AD4" w14:paraId="143ADD04" w14:textId="77777777" w:rsidTr="00E477B9">
        <w:trPr>
          <w:trHeight w:val="450"/>
        </w:trPr>
        <w:tc>
          <w:tcPr>
            <w:tcW w:w="81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5F3395A9" w14:textId="77777777" w:rsidR="00BB2572" w:rsidRPr="007F6AD4" w:rsidRDefault="00BB2572" w:rsidP="00E477B9">
            <w:pPr>
              <w:ind w:firstLine="300"/>
              <w:jc w:val="right"/>
              <w:rPr>
                <w:rFonts w:ascii="Calibri" w:eastAsia="微软雅黑" w:hAnsi="Calibri" w:cs="Calibri"/>
                <w:szCs w:val="21"/>
              </w:rPr>
            </w:pPr>
            <w:r w:rsidRPr="007F6AD4">
              <w:rPr>
                <w:rFonts w:ascii="微软雅黑" w:eastAsia="微软雅黑" w:hAnsi="微软雅黑" w:cs="Calibri" w:hint="eastAsia"/>
                <w:sz w:val="15"/>
                <w:szCs w:val="15"/>
              </w:rPr>
              <w:t>25</w:t>
            </w:r>
          </w:p>
        </w:tc>
        <w:tc>
          <w:tcPr>
            <w:tcW w:w="0" w:type="auto"/>
            <w:vMerge/>
            <w:tcBorders>
              <w:top w:val="single" w:sz="8" w:space="0" w:color="auto"/>
              <w:left w:val="single" w:sz="8" w:space="0" w:color="auto"/>
              <w:bottom w:val="nil"/>
              <w:right w:val="single" w:sz="8" w:space="0" w:color="auto"/>
            </w:tcBorders>
            <w:shd w:val="clear" w:color="auto" w:fill="FFFFFF"/>
            <w:vAlign w:val="center"/>
            <w:hideMark/>
          </w:tcPr>
          <w:p w14:paraId="590164A3" w14:textId="77777777" w:rsidR="00BB2572" w:rsidRPr="007F6AD4" w:rsidRDefault="00BB2572" w:rsidP="00E477B9">
            <w:pPr>
              <w:ind w:firstLine="440"/>
              <w:rPr>
                <w:rFonts w:ascii="Calibri" w:eastAsia="微软雅黑" w:hAnsi="Calibri" w:cs="Calibri"/>
                <w:szCs w:val="21"/>
              </w:rPr>
            </w:pPr>
          </w:p>
        </w:tc>
        <w:tc>
          <w:tcPr>
            <w:tcW w:w="0" w:type="auto"/>
            <w:vMerge/>
            <w:tcBorders>
              <w:top w:val="single" w:sz="8" w:space="0" w:color="auto"/>
              <w:left w:val="single" w:sz="8" w:space="0" w:color="auto"/>
              <w:bottom w:val="nil"/>
              <w:right w:val="single" w:sz="8" w:space="0" w:color="auto"/>
            </w:tcBorders>
            <w:shd w:val="clear" w:color="auto" w:fill="FFFFFF"/>
            <w:vAlign w:val="center"/>
            <w:hideMark/>
          </w:tcPr>
          <w:p w14:paraId="257E9ECD" w14:textId="77777777" w:rsidR="00BB2572" w:rsidRPr="007F6AD4" w:rsidRDefault="00BB2572" w:rsidP="00E477B9">
            <w:pPr>
              <w:ind w:firstLine="440"/>
              <w:rPr>
                <w:rFonts w:ascii="Calibri" w:eastAsia="微软雅黑" w:hAnsi="Calibri" w:cs="Calibri"/>
                <w:szCs w:val="21"/>
              </w:rPr>
            </w:pPr>
          </w:p>
        </w:tc>
        <w:tc>
          <w:tcPr>
            <w:tcW w:w="137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059EF34C" w14:textId="77777777" w:rsidR="00BB2572" w:rsidRPr="007F6AD4" w:rsidRDefault="00BB2572" w:rsidP="00E477B9">
            <w:pPr>
              <w:ind w:firstLine="300"/>
              <w:rPr>
                <w:rFonts w:ascii="Calibri" w:eastAsia="微软雅黑" w:hAnsi="Calibri" w:cs="Calibri"/>
                <w:szCs w:val="21"/>
              </w:rPr>
            </w:pPr>
            <w:proofErr w:type="spellStart"/>
            <w:r w:rsidRPr="007F6AD4">
              <w:rPr>
                <w:rFonts w:ascii="微软雅黑" w:eastAsia="微软雅黑" w:hAnsi="微软雅黑" w:cs="Calibri" w:hint="eastAsia"/>
                <w:sz w:val="15"/>
                <w:szCs w:val="15"/>
              </w:rPr>
              <w:t>数据导出</w:t>
            </w:r>
            <w:proofErr w:type="spellEnd"/>
          </w:p>
        </w:tc>
        <w:tc>
          <w:tcPr>
            <w:tcW w:w="510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DE84F66" w14:textId="77777777" w:rsidR="00BB2572" w:rsidRPr="007F6AD4" w:rsidRDefault="00BB2572" w:rsidP="00E477B9">
            <w:pPr>
              <w:ind w:firstLine="300"/>
              <w:rPr>
                <w:rFonts w:ascii="Calibri" w:eastAsia="微软雅黑" w:hAnsi="Calibri" w:cs="Calibri"/>
                <w:szCs w:val="21"/>
                <w:lang w:eastAsia="zh-CN"/>
              </w:rPr>
            </w:pPr>
            <w:r w:rsidRPr="007F6AD4">
              <w:rPr>
                <w:rFonts w:ascii="微软雅黑" w:eastAsia="微软雅黑" w:hAnsi="微软雅黑" w:cs="Calibri" w:hint="eastAsia"/>
                <w:sz w:val="15"/>
                <w:szCs w:val="15"/>
                <w:lang w:eastAsia="zh-CN"/>
              </w:rPr>
              <w:t>可将原有CAD数据+绘图数据转换为新的CAD数据，进行导出</w:t>
            </w:r>
          </w:p>
        </w:tc>
      </w:tr>
      <w:tr w:rsidR="00BB2572" w:rsidRPr="007F6AD4" w14:paraId="3C0E0A19" w14:textId="77777777" w:rsidTr="00E477B9">
        <w:trPr>
          <w:trHeight w:val="900"/>
        </w:trPr>
        <w:tc>
          <w:tcPr>
            <w:tcW w:w="81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313D9794" w14:textId="77777777" w:rsidR="00BB2572" w:rsidRPr="007F6AD4" w:rsidRDefault="00BB2572" w:rsidP="00E477B9">
            <w:pPr>
              <w:ind w:firstLine="300"/>
              <w:jc w:val="right"/>
              <w:rPr>
                <w:rFonts w:ascii="Calibri" w:eastAsia="微软雅黑" w:hAnsi="Calibri" w:cs="Calibri"/>
                <w:szCs w:val="21"/>
              </w:rPr>
            </w:pPr>
            <w:r w:rsidRPr="007F6AD4">
              <w:rPr>
                <w:rFonts w:ascii="微软雅黑" w:eastAsia="微软雅黑" w:hAnsi="微软雅黑" w:cs="Calibri" w:hint="eastAsia"/>
                <w:sz w:val="15"/>
                <w:szCs w:val="15"/>
              </w:rPr>
              <w:t>26</w:t>
            </w:r>
          </w:p>
        </w:tc>
        <w:tc>
          <w:tcPr>
            <w:tcW w:w="0" w:type="auto"/>
            <w:vMerge/>
            <w:tcBorders>
              <w:top w:val="single" w:sz="8" w:space="0" w:color="auto"/>
              <w:left w:val="single" w:sz="8" w:space="0" w:color="auto"/>
              <w:bottom w:val="nil"/>
              <w:right w:val="single" w:sz="8" w:space="0" w:color="auto"/>
            </w:tcBorders>
            <w:shd w:val="clear" w:color="auto" w:fill="FFFFFF"/>
            <w:vAlign w:val="center"/>
            <w:hideMark/>
          </w:tcPr>
          <w:p w14:paraId="22ECDA4A" w14:textId="77777777" w:rsidR="00BB2572" w:rsidRPr="007F6AD4" w:rsidRDefault="00BB2572" w:rsidP="00E477B9">
            <w:pPr>
              <w:ind w:firstLine="440"/>
              <w:rPr>
                <w:rFonts w:ascii="Calibri" w:eastAsia="微软雅黑" w:hAnsi="Calibri" w:cs="Calibri"/>
                <w:szCs w:val="21"/>
              </w:rPr>
            </w:pPr>
          </w:p>
        </w:tc>
        <w:tc>
          <w:tcPr>
            <w:tcW w:w="1134" w:type="dxa"/>
            <w:vMerge w:val="restart"/>
            <w:tcBorders>
              <w:top w:val="single" w:sz="8" w:space="0" w:color="auto"/>
              <w:left w:val="single" w:sz="8" w:space="0" w:color="auto"/>
              <w:bottom w:val="nil"/>
              <w:right w:val="single" w:sz="8" w:space="0" w:color="auto"/>
            </w:tcBorders>
            <w:shd w:val="clear" w:color="auto" w:fill="auto"/>
            <w:tcMar>
              <w:top w:w="0" w:type="dxa"/>
              <w:left w:w="108" w:type="dxa"/>
              <w:bottom w:w="0" w:type="dxa"/>
              <w:right w:w="108" w:type="dxa"/>
            </w:tcMar>
            <w:vAlign w:val="center"/>
            <w:hideMark/>
          </w:tcPr>
          <w:p w14:paraId="737F1455" w14:textId="77777777" w:rsidR="00BB2572" w:rsidRPr="007F6AD4" w:rsidRDefault="00BB2572" w:rsidP="00E477B9">
            <w:pPr>
              <w:ind w:firstLine="300"/>
              <w:jc w:val="center"/>
              <w:rPr>
                <w:rFonts w:ascii="Calibri" w:eastAsia="微软雅黑" w:hAnsi="Calibri" w:cs="Calibri"/>
                <w:szCs w:val="21"/>
                <w:lang w:eastAsia="zh-CN"/>
              </w:rPr>
            </w:pPr>
            <w:r w:rsidRPr="007F6AD4">
              <w:rPr>
                <w:rFonts w:ascii="微软雅黑" w:eastAsia="微软雅黑" w:hAnsi="微软雅黑" w:cs="Calibri" w:hint="eastAsia"/>
                <w:sz w:val="15"/>
                <w:szCs w:val="15"/>
                <w:lang w:eastAsia="zh-CN"/>
              </w:rPr>
              <w:t>等值线分析数据自动化管理</w:t>
            </w:r>
          </w:p>
        </w:tc>
        <w:tc>
          <w:tcPr>
            <w:tcW w:w="137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6D3BFDB5" w14:textId="77777777" w:rsidR="00BB2572" w:rsidRPr="007F6AD4" w:rsidRDefault="00BB2572" w:rsidP="00E477B9">
            <w:pPr>
              <w:ind w:firstLine="300"/>
              <w:rPr>
                <w:rFonts w:ascii="Calibri" w:eastAsia="微软雅黑" w:hAnsi="Calibri" w:cs="Calibri"/>
                <w:szCs w:val="21"/>
                <w:lang w:eastAsia="zh-CN"/>
              </w:rPr>
            </w:pPr>
            <w:r w:rsidRPr="007F6AD4">
              <w:rPr>
                <w:rFonts w:ascii="微软雅黑" w:eastAsia="微软雅黑" w:hAnsi="微软雅黑" w:cs="Calibri" w:hint="eastAsia"/>
                <w:sz w:val="15"/>
                <w:szCs w:val="15"/>
                <w:lang w:eastAsia="zh-CN"/>
              </w:rPr>
              <w:t>数据自动化导入（接口获取）</w:t>
            </w:r>
          </w:p>
        </w:tc>
        <w:tc>
          <w:tcPr>
            <w:tcW w:w="510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180FA45" w14:textId="77777777" w:rsidR="00BB2572" w:rsidRPr="007F6AD4" w:rsidRDefault="00BB2572" w:rsidP="00E477B9">
            <w:pPr>
              <w:ind w:firstLine="300"/>
              <w:rPr>
                <w:rFonts w:ascii="Calibri" w:eastAsia="微软雅黑" w:hAnsi="Calibri" w:cs="Calibri"/>
                <w:szCs w:val="21"/>
                <w:lang w:eastAsia="zh-CN"/>
              </w:rPr>
            </w:pPr>
            <w:r w:rsidRPr="007F6AD4">
              <w:rPr>
                <w:rFonts w:ascii="微软雅黑" w:eastAsia="微软雅黑" w:hAnsi="微软雅黑" w:cs="Calibri" w:hint="eastAsia"/>
                <w:sz w:val="15"/>
                <w:szCs w:val="15"/>
                <w:lang w:eastAsia="zh-CN"/>
              </w:rPr>
              <w:t>通过业务管理系统获取等值线的基础数据及相关参数，并进行相关业务验证，存储到点数据集中；</w:t>
            </w:r>
          </w:p>
        </w:tc>
      </w:tr>
      <w:tr w:rsidR="00BB2572" w:rsidRPr="007F6AD4" w14:paraId="5DF32900" w14:textId="77777777" w:rsidTr="00E477B9">
        <w:trPr>
          <w:trHeight w:val="3150"/>
        </w:trPr>
        <w:tc>
          <w:tcPr>
            <w:tcW w:w="81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01A6438B" w14:textId="77777777" w:rsidR="00BB2572" w:rsidRPr="007F6AD4" w:rsidRDefault="00BB2572" w:rsidP="00E477B9">
            <w:pPr>
              <w:ind w:firstLine="300"/>
              <w:jc w:val="right"/>
              <w:rPr>
                <w:rFonts w:ascii="Calibri" w:eastAsia="微软雅黑" w:hAnsi="Calibri" w:cs="Calibri"/>
                <w:szCs w:val="21"/>
              </w:rPr>
            </w:pPr>
            <w:r w:rsidRPr="007F6AD4">
              <w:rPr>
                <w:rFonts w:ascii="微软雅黑" w:eastAsia="微软雅黑" w:hAnsi="微软雅黑" w:cs="Calibri" w:hint="eastAsia"/>
                <w:sz w:val="15"/>
                <w:szCs w:val="15"/>
              </w:rPr>
              <w:t>27</w:t>
            </w:r>
          </w:p>
        </w:tc>
        <w:tc>
          <w:tcPr>
            <w:tcW w:w="0" w:type="auto"/>
            <w:vMerge/>
            <w:tcBorders>
              <w:top w:val="single" w:sz="8" w:space="0" w:color="auto"/>
              <w:left w:val="single" w:sz="8" w:space="0" w:color="auto"/>
              <w:bottom w:val="nil"/>
              <w:right w:val="single" w:sz="8" w:space="0" w:color="auto"/>
            </w:tcBorders>
            <w:shd w:val="clear" w:color="auto" w:fill="FFFFFF"/>
            <w:vAlign w:val="center"/>
            <w:hideMark/>
          </w:tcPr>
          <w:p w14:paraId="6279D288" w14:textId="77777777" w:rsidR="00BB2572" w:rsidRPr="007F6AD4" w:rsidRDefault="00BB2572" w:rsidP="00E477B9">
            <w:pPr>
              <w:ind w:firstLine="440"/>
              <w:rPr>
                <w:rFonts w:ascii="Calibri" w:eastAsia="微软雅黑" w:hAnsi="Calibri" w:cs="Calibri"/>
                <w:szCs w:val="21"/>
              </w:rPr>
            </w:pPr>
          </w:p>
        </w:tc>
        <w:tc>
          <w:tcPr>
            <w:tcW w:w="0" w:type="auto"/>
            <w:vMerge/>
            <w:tcBorders>
              <w:top w:val="single" w:sz="8" w:space="0" w:color="auto"/>
              <w:left w:val="single" w:sz="8" w:space="0" w:color="auto"/>
              <w:bottom w:val="nil"/>
              <w:right w:val="single" w:sz="8" w:space="0" w:color="auto"/>
            </w:tcBorders>
            <w:shd w:val="clear" w:color="auto" w:fill="FFFFFF"/>
            <w:vAlign w:val="center"/>
            <w:hideMark/>
          </w:tcPr>
          <w:p w14:paraId="768E9D98" w14:textId="77777777" w:rsidR="00BB2572" w:rsidRPr="007F6AD4" w:rsidRDefault="00BB2572" w:rsidP="00E477B9">
            <w:pPr>
              <w:ind w:firstLine="440"/>
              <w:rPr>
                <w:rFonts w:ascii="Calibri" w:eastAsia="微软雅黑" w:hAnsi="Calibri" w:cs="Calibri"/>
                <w:szCs w:val="21"/>
              </w:rPr>
            </w:pPr>
          </w:p>
        </w:tc>
        <w:tc>
          <w:tcPr>
            <w:tcW w:w="137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5840D4FE" w14:textId="77777777" w:rsidR="00BB2572" w:rsidRPr="007F6AD4" w:rsidRDefault="00BB2572" w:rsidP="00E477B9">
            <w:pPr>
              <w:ind w:firstLine="300"/>
              <w:rPr>
                <w:rFonts w:ascii="Calibri" w:eastAsia="微软雅黑" w:hAnsi="Calibri" w:cs="Calibri"/>
                <w:szCs w:val="21"/>
              </w:rPr>
            </w:pPr>
            <w:proofErr w:type="spellStart"/>
            <w:r w:rsidRPr="007F6AD4">
              <w:rPr>
                <w:rFonts w:ascii="微软雅黑" w:eastAsia="微软雅黑" w:hAnsi="微软雅黑" w:cs="Calibri" w:hint="eastAsia"/>
                <w:sz w:val="15"/>
                <w:szCs w:val="15"/>
              </w:rPr>
              <w:t>数据自动化处理</w:t>
            </w:r>
            <w:proofErr w:type="spellEnd"/>
          </w:p>
        </w:tc>
        <w:tc>
          <w:tcPr>
            <w:tcW w:w="510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A37E904" w14:textId="77777777" w:rsidR="00BB2572" w:rsidRPr="007F6AD4" w:rsidRDefault="00BB2572" w:rsidP="00E477B9">
            <w:pPr>
              <w:ind w:firstLine="300"/>
              <w:rPr>
                <w:rFonts w:ascii="Calibri" w:eastAsia="微软雅黑" w:hAnsi="Calibri" w:cs="Calibri"/>
                <w:szCs w:val="21"/>
                <w:lang w:eastAsia="zh-CN"/>
              </w:rPr>
            </w:pPr>
            <w:r w:rsidRPr="007F6AD4">
              <w:rPr>
                <w:rFonts w:ascii="微软雅黑" w:eastAsia="微软雅黑" w:hAnsi="微软雅黑" w:cs="Calibri" w:hint="eastAsia"/>
                <w:sz w:val="15"/>
                <w:szCs w:val="15"/>
                <w:lang w:eastAsia="zh-CN"/>
              </w:rPr>
              <w:t>1.数据插值分析，根据点数据集，选择插值字段，设置分辨率生成栅格数据集；</w:t>
            </w:r>
            <w:r w:rsidRPr="007F6AD4">
              <w:rPr>
                <w:rFonts w:ascii="微软雅黑" w:eastAsia="微软雅黑" w:hAnsi="微软雅黑" w:cs="Calibri" w:hint="eastAsia"/>
                <w:sz w:val="15"/>
                <w:szCs w:val="15"/>
                <w:lang w:eastAsia="zh-CN"/>
              </w:rPr>
              <w:br/>
              <w:t>2.根据插值分析结果栅格数据集，进行表面分析（提取所有面，提取所有线），并设置等值距、重采样系数、光滑方法、光滑系数等参数生成面、线数据集；</w:t>
            </w:r>
            <w:r w:rsidRPr="007F6AD4">
              <w:rPr>
                <w:rFonts w:ascii="微软雅黑" w:eastAsia="微软雅黑" w:hAnsi="微软雅黑" w:cs="Calibri" w:hint="eastAsia"/>
                <w:sz w:val="15"/>
                <w:szCs w:val="15"/>
                <w:lang w:eastAsia="zh-CN"/>
              </w:rPr>
              <w:br/>
              <w:t>3.如果提取所有面，进行专题图配图，分段专题图模板默认设置，然后进行分段，颜色，透明度设置；</w:t>
            </w:r>
          </w:p>
        </w:tc>
      </w:tr>
      <w:tr w:rsidR="00BB2572" w:rsidRPr="007F6AD4" w14:paraId="7657C866" w14:textId="77777777" w:rsidTr="00E477B9">
        <w:trPr>
          <w:trHeight w:val="900"/>
        </w:trPr>
        <w:tc>
          <w:tcPr>
            <w:tcW w:w="81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5478CA14" w14:textId="77777777" w:rsidR="00BB2572" w:rsidRPr="007F6AD4" w:rsidRDefault="00BB2572" w:rsidP="00E477B9">
            <w:pPr>
              <w:ind w:firstLine="300"/>
              <w:jc w:val="right"/>
              <w:rPr>
                <w:rFonts w:ascii="Calibri" w:eastAsia="微软雅黑" w:hAnsi="Calibri" w:cs="Calibri"/>
                <w:szCs w:val="21"/>
              </w:rPr>
            </w:pPr>
            <w:r w:rsidRPr="007F6AD4">
              <w:rPr>
                <w:rFonts w:ascii="微软雅黑" w:eastAsia="微软雅黑" w:hAnsi="微软雅黑" w:cs="Calibri" w:hint="eastAsia"/>
                <w:sz w:val="15"/>
                <w:szCs w:val="15"/>
              </w:rPr>
              <w:t>28</w:t>
            </w:r>
          </w:p>
        </w:tc>
        <w:tc>
          <w:tcPr>
            <w:tcW w:w="0" w:type="auto"/>
            <w:vMerge/>
            <w:tcBorders>
              <w:top w:val="single" w:sz="8" w:space="0" w:color="auto"/>
              <w:left w:val="single" w:sz="8" w:space="0" w:color="auto"/>
              <w:bottom w:val="nil"/>
              <w:right w:val="single" w:sz="8" w:space="0" w:color="auto"/>
            </w:tcBorders>
            <w:shd w:val="clear" w:color="auto" w:fill="FFFFFF"/>
            <w:vAlign w:val="center"/>
            <w:hideMark/>
          </w:tcPr>
          <w:p w14:paraId="38ED3C61" w14:textId="77777777" w:rsidR="00BB2572" w:rsidRPr="007F6AD4" w:rsidRDefault="00BB2572" w:rsidP="00E477B9">
            <w:pPr>
              <w:ind w:firstLine="440"/>
              <w:rPr>
                <w:rFonts w:ascii="Calibri" w:eastAsia="微软雅黑" w:hAnsi="Calibri" w:cs="Calibri"/>
                <w:szCs w:val="21"/>
              </w:rPr>
            </w:pPr>
          </w:p>
        </w:tc>
        <w:tc>
          <w:tcPr>
            <w:tcW w:w="0" w:type="auto"/>
            <w:vMerge/>
            <w:tcBorders>
              <w:top w:val="single" w:sz="8" w:space="0" w:color="auto"/>
              <w:left w:val="single" w:sz="8" w:space="0" w:color="auto"/>
              <w:bottom w:val="nil"/>
              <w:right w:val="single" w:sz="8" w:space="0" w:color="auto"/>
            </w:tcBorders>
            <w:shd w:val="clear" w:color="auto" w:fill="FFFFFF"/>
            <w:vAlign w:val="center"/>
            <w:hideMark/>
          </w:tcPr>
          <w:p w14:paraId="00322A49" w14:textId="77777777" w:rsidR="00BB2572" w:rsidRPr="007F6AD4" w:rsidRDefault="00BB2572" w:rsidP="00E477B9">
            <w:pPr>
              <w:ind w:firstLine="440"/>
              <w:rPr>
                <w:rFonts w:ascii="Calibri" w:eastAsia="微软雅黑" w:hAnsi="Calibri" w:cs="Calibri"/>
                <w:szCs w:val="21"/>
              </w:rPr>
            </w:pPr>
          </w:p>
        </w:tc>
        <w:tc>
          <w:tcPr>
            <w:tcW w:w="137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1F8CEC37" w14:textId="77777777" w:rsidR="00BB2572" w:rsidRPr="007F6AD4" w:rsidRDefault="00BB2572" w:rsidP="00E477B9">
            <w:pPr>
              <w:ind w:firstLine="300"/>
              <w:rPr>
                <w:rFonts w:ascii="Calibri" w:eastAsia="微软雅黑" w:hAnsi="Calibri" w:cs="Calibri"/>
                <w:szCs w:val="21"/>
                <w:lang w:eastAsia="zh-CN"/>
              </w:rPr>
            </w:pPr>
            <w:r w:rsidRPr="007F6AD4">
              <w:rPr>
                <w:rFonts w:ascii="微软雅黑" w:eastAsia="微软雅黑" w:hAnsi="微软雅黑" w:cs="Calibri" w:hint="eastAsia"/>
                <w:sz w:val="15"/>
                <w:szCs w:val="15"/>
                <w:lang w:eastAsia="zh-CN"/>
              </w:rPr>
              <w:t>数据服务+地图服自动化务发布</w:t>
            </w:r>
          </w:p>
        </w:tc>
        <w:tc>
          <w:tcPr>
            <w:tcW w:w="510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C4ECE93" w14:textId="77777777" w:rsidR="00BB2572" w:rsidRPr="007F6AD4" w:rsidRDefault="00BB2572" w:rsidP="00E477B9">
            <w:pPr>
              <w:ind w:firstLine="300"/>
              <w:rPr>
                <w:rFonts w:ascii="Calibri" w:eastAsia="微软雅黑" w:hAnsi="Calibri" w:cs="Calibri"/>
                <w:szCs w:val="21"/>
                <w:lang w:eastAsia="zh-CN"/>
              </w:rPr>
            </w:pPr>
            <w:r w:rsidRPr="007F6AD4">
              <w:rPr>
                <w:rFonts w:ascii="微软雅黑" w:eastAsia="微软雅黑" w:hAnsi="微软雅黑" w:cs="Calibri" w:hint="eastAsia"/>
                <w:sz w:val="15"/>
                <w:szCs w:val="15"/>
                <w:lang w:eastAsia="zh-CN"/>
              </w:rPr>
              <w:t>根据数据处理结果发布等值线的数据服务和地图服务；为图层管理的等值线图层管理做数据支持；</w:t>
            </w:r>
          </w:p>
        </w:tc>
      </w:tr>
      <w:tr w:rsidR="00BB2572" w:rsidRPr="007F6AD4" w14:paraId="3AAD080A" w14:textId="77777777" w:rsidTr="00E477B9">
        <w:trPr>
          <w:trHeight w:val="450"/>
        </w:trPr>
        <w:tc>
          <w:tcPr>
            <w:tcW w:w="81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20AFD995" w14:textId="77777777" w:rsidR="00BB2572" w:rsidRPr="007F6AD4" w:rsidRDefault="00BB2572" w:rsidP="00E477B9">
            <w:pPr>
              <w:ind w:firstLine="300"/>
              <w:jc w:val="right"/>
              <w:rPr>
                <w:rFonts w:ascii="Calibri" w:eastAsia="微软雅黑" w:hAnsi="Calibri" w:cs="Calibri"/>
                <w:szCs w:val="21"/>
              </w:rPr>
            </w:pPr>
            <w:r w:rsidRPr="007F6AD4">
              <w:rPr>
                <w:rFonts w:ascii="微软雅黑" w:eastAsia="微软雅黑" w:hAnsi="微软雅黑" w:cs="Calibri" w:hint="eastAsia"/>
                <w:sz w:val="15"/>
                <w:szCs w:val="15"/>
              </w:rPr>
              <w:lastRenderedPageBreak/>
              <w:t>29</w:t>
            </w:r>
          </w:p>
        </w:tc>
        <w:tc>
          <w:tcPr>
            <w:tcW w:w="0" w:type="auto"/>
            <w:vMerge/>
            <w:tcBorders>
              <w:top w:val="single" w:sz="8" w:space="0" w:color="auto"/>
              <w:left w:val="single" w:sz="8" w:space="0" w:color="auto"/>
              <w:bottom w:val="nil"/>
              <w:right w:val="single" w:sz="8" w:space="0" w:color="auto"/>
            </w:tcBorders>
            <w:shd w:val="clear" w:color="auto" w:fill="FFFFFF"/>
            <w:vAlign w:val="center"/>
            <w:hideMark/>
          </w:tcPr>
          <w:p w14:paraId="153AEB98" w14:textId="77777777" w:rsidR="00BB2572" w:rsidRPr="007F6AD4" w:rsidRDefault="00BB2572" w:rsidP="00E477B9">
            <w:pPr>
              <w:ind w:firstLine="440"/>
              <w:rPr>
                <w:rFonts w:ascii="Calibri" w:eastAsia="微软雅黑" w:hAnsi="Calibri" w:cs="Calibri"/>
                <w:szCs w:val="21"/>
              </w:rPr>
            </w:pPr>
          </w:p>
        </w:tc>
        <w:tc>
          <w:tcPr>
            <w:tcW w:w="0" w:type="auto"/>
            <w:vMerge/>
            <w:tcBorders>
              <w:top w:val="single" w:sz="8" w:space="0" w:color="auto"/>
              <w:left w:val="single" w:sz="8" w:space="0" w:color="auto"/>
              <w:bottom w:val="nil"/>
              <w:right w:val="single" w:sz="8" w:space="0" w:color="auto"/>
            </w:tcBorders>
            <w:shd w:val="clear" w:color="auto" w:fill="FFFFFF"/>
            <w:vAlign w:val="center"/>
            <w:hideMark/>
          </w:tcPr>
          <w:p w14:paraId="106CDE1E" w14:textId="77777777" w:rsidR="00BB2572" w:rsidRPr="007F6AD4" w:rsidRDefault="00BB2572" w:rsidP="00E477B9">
            <w:pPr>
              <w:ind w:firstLine="440"/>
              <w:rPr>
                <w:rFonts w:ascii="Calibri" w:eastAsia="微软雅黑" w:hAnsi="Calibri" w:cs="Calibri"/>
                <w:szCs w:val="21"/>
              </w:rPr>
            </w:pPr>
          </w:p>
        </w:tc>
        <w:tc>
          <w:tcPr>
            <w:tcW w:w="137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3B91EBB5" w14:textId="77777777" w:rsidR="00BB2572" w:rsidRPr="007F6AD4" w:rsidRDefault="00BB2572" w:rsidP="00E477B9">
            <w:pPr>
              <w:ind w:firstLine="300"/>
              <w:rPr>
                <w:rFonts w:ascii="Calibri" w:eastAsia="微软雅黑" w:hAnsi="Calibri" w:cs="Calibri"/>
                <w:szCs w:val="21"/>
              </w:rPr>
            </w:pPr>
            <w:proofErr w:type="spellStart"/>
            <w:r w:rsidRPr="007F6AD4">
              <w:rPr>
                <w:rFonts w:ascii="微软雅黑" w:eastAsia="微软雅黑" w:hAnsi="微软雅黑" w:cs="Calibri" w:hint="eastAsia"/>
                <w:sz w:val="15"/>
                <w:szCs w:val="15"/>
              </w:rPr>
              <w:t>数据导出</w:t>
            </w:r>
            <w:proofErr w:type="spellEnd"/>
          </w:p>
        </w:tc>
        <w:tc>
          <w:tcPr>
            <w:tcW w:w="510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80C4B2E" w14:textId="77777777" w:rsidR="00BB2572" w:rsidRPr="007F6AD4" w:rsidRDefault="00BB2572" w:rsidP="00E477B9">
            <w:pPr>
              <w:ind w:firstLine="300"/>
              <w:rPr>
                <w:rFonts w:ascii="Calibri" w:eastAsia="微软雅黑" w:hAnsi="Calibri" w:cs="Calibri"/>
                <w:szCs w:val="21"/>
                <w:lang w:eastAsia="zh-CN"/>
              </w:rPr>
            </w:pPr>
            <w:r w:rsidRPr="007F6AD4">
              <w:rPr>
                <w:rFonts w:ascii="微软雅黑" w:eastAsia="微软雅黑" w:hAnsi="微软雅黑" w:cs="Calibri" w:hint="eastAsia"/>
                <w:sz w:val="15"/>
                <w:szCs w:val="15"/>
                <w:lang w:eastAsia="zh-CN"/>
              </w:rPr>
              <w:t>可将原有CAD数据+等值线数据，进行CAD格式文件导出</w:t>
            </w:r>
          </w:p>
        </w:tc>
      </w:tr>
      <w:tr w:rsidR="00BB2572" w:rsidRPr="007F6AD4" w14:paraId="5A5470CA" w14:textId="77777777" w:rsidTr="00E477B9">
        <w:trPr>
          <w:trHeight w:val="1350"/>
        </w:trPr>
        <w:tc>
          <w:tcPr>
            <w:tcW w:w="81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1B1A49CB" w14:textId="77777777" w:rsidR="00BB2572" w:rsidRPr="007F6AD4" w:rsidRDefault="00BB2572" w:rsidP="00E477B9">
            <w:pPr>
              <w:ind w:firstLine="300"/>
              <w:jc w:val="right"/>
              <w:rPr>
                <w:rFonts w:ascii="Calibri" w:eastAsia="微软雅黑" w:hAnsi="Calibri" w:cs="Calibri"/>
                <w:szCs w:val="21"/>
              </w:rPr>
            </w:pPr>
            <w:r w:rsidRPr="007F6AD4">
              <w:rPr>
                <w:rFonts w:ascii="微软雅黑" w:eastAsia="微软雅黑" w:hAnsi="微软雅黑" w:cs="Calibri" w:hint="eastAsia"/>
                <w:sz w:val="15"/>
                <w:szCs w:val="15"/>
              </w:rPr>
              <w:t>30</w:t>
            </w:r>
          </w:p>
        </w:tc>
        <w:tc>
          <w:tcPr>
            <w:tcW w:w="0" w:type="auto"/>
            <w:vMerge/>
            <w:tcBorders>
              <w:top w:val="single" w:sz="8" w:space="0" w:color="auto"/>
              <w:left w:val="single" w:sz="8" w:space="0" w:color="auto"/>
              <w:bottom w:val="nil"/>
              <w:right w:val="single" w:sz="8" w:space="0" w:color="auto"/>
            </w:tcBorders>
            <w:shd w:val="clear" w:color="auto" w:fill="FFFFFF"/>
            <w:vAlign w:val="center"/>
            <w:hideMark/>
          </w:tcPr>
          <w:p w14:paraId="5A8DA246" w14:textId="77777777" w:rsidR="00BB2572" w:rsidRPr="007F6AD4" w:rsidRDefault="00BB2572" w:rsidP="00E477B9">
            <w:pPr>
              <w:ind w:firstLine="440"/>
              <w:rPr>
                <w:rFonts w:ascii="Calibri" w:eastAsia="微软雅黑" w:hAnsi="Calibri" w:cs="Calibri"/>
                <w:szCs w:val="21"/>
              </w:rPr>
            </w:pPr>
          </w:p>
        </w:tc>
        <w:tc>
          <w:tcPr>
            <w:tcW w:w="1134" w:type="dxa"/>
            <w:tcBorders>
              <w:top w:val="single" w:sz="8" w:space="0" w:color="auto"/>
              <w:left w:val="single" w:sz="8" w:space="0" w:color="auto"/>
              <w:bottom w:val="nil"/>
              <w:right w:val="single" w:sz="8" w:space="0" w:color="auto"/>
            </w:tcBorders>
            <w:shd w:val="clear" w:color="auto" w:fill="auto"/>
            <w:tcMar>
              <w:top w:w="0" w:type="dxa"/>
              <w:left w:w="108" w:type="dxa"/>
              <w:bottom w:w="0" w:type="dxa"/>
              <w:right w:w="108" w:type="dxa"/>
            </w:tcMar>
            <w:vAlign w:val="center"/>
            <w:hideMark/>
          </w:tcPr>
          <w:p w14:paraId="069733BF" w14:textId="77777777" w:rsidR="00BB2572" w:rsidRPr="007F6AD4" w:rsidRDefault="00BB2572" w:rsidP="00E477B9">
            <w:pPr>
              <w:ind w:firstLine="300"/>
              <w:jc w:val="center"/>
              <w:rPr>
                <w:rFonts w:ascii="Calibri" w:eastAsia="微软雅黑" w:hAnsi="Calibri" w:cs="Calibri"/>
                <w:szCs w:val="21"/>
              </w:rPr>
            </w:pPr>
            <w:proofErr w:type="spellStart"/>
            <w:r w:rsidRPr="007F6AD4">
              <w:rPr>
                <w:rFonts w:ascii="微软雅黑" w:eastAsia="微软雅黑" w:hAnsi="微软雅黑" w:cs="Calibri" w:hint="eastAsia"/>
                <w:sz w:val="15"/>
                <w:szCs w:val="15"/>
              </w:rPr>
              <w:t>关注要素检索</w:t>
            </w:r>
            <w:proofErr w:type="spellEnd"/>
          </w:p>
        </w:tc>
        <w:tc>
          <w:tcPr>
            <w:tcW w:w="137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1A8D178" w14:textId="77777777" w:rsidR="00BB2572" w:rsidRPr="007F6AD4" w:rsidRDefault="00BB2572" w:rsidP="00E477B9">
            <w:pPr>
              <w:ind w:firstLine="300"/>
              <w:rPr>
                <w:rFonts w:ascii="Calibri" w:eastAsia="微软雅黑" w:hAnsi="Calibri" w:cs="Calibri"/>
                <w:szCs w:val="21"/>
              </w:rPr>
            </w:pPr>
            <w:proofErr w:type="spellStart"/>
            <w:r w:rsidRPr="007F6AD4">
              <w:rPr>
                <w:rFonts w:ascii="微软雅黑" w:eastAsia="微软雅黑" w:hAnsi="微软雅黑" w:cs="Calibri" w:hint="eastAsia"/>
                <w:sz w:val="15"/>
                <w:szCs w:val="15"/>
              </w:rPr>
              <w:t>关注要素检索</w:t>
            </w:r>
            <w:proofErr w:type="spellEnd"/>
          </w:p>
        </w:tc>
        <w:tc>
          <w:tcPr>
            <w:tcW w:w="510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478D370" w14:textId="77777777" w:rsidR="00BB2572" w:rsidRPr="007F6AD4" w:rsidRDefault="00BB2572" w:rsidP="00E477B9">
            <w:pPr>
              <w:ind w:firstLine="300"/>
              <w:rPr>
                <w:rFonts w:ascii="Calibri" w:eastAsia="微软雅黑" w:hAnsi="Calibri" w:cs="Calibri"/>
                <w:szCs w:val="21"/>
                <w:lang w:eastAsia="zh-CN"/>
              </w:rPr>
            </w:pPr>
            <w:r w:rsidRPr="007F6AD4">
              <w:rPr>
                <w:rFonts w:ascii="微软雅黑" w:eastAsia="微软雅黑" w:hAnsi="微软雅黑" w:cs="Calibri" w:hint="eastAsia"/>
                <w:sz w:val="15"/>
                <w:szCs w:val="15"/>
                <w:lang w:eastAsia="zh-CN"/>
              </w:rPr>
              <w:t>对用户所关心的信息，以及cad数据中包含的数据如巷道、工作面、监测点等进行查询搜索的功能，查询的结果可以在图形上定位，同时也可以展示相关的属性信</w:t>
            </w:r>
          </w:p>
        </w:tc>
      </w:tr>
      <w:tr w:rsidR="00BB2572" w:rsidRPr="007F6AD4" w14:paraId="7E671AC0" w14:textId="77777777" w:rsidTr="00E477B9">
        <w:trPr>
          <w:trHeight w:val="1350"/>
        </w:trPr>
        <w:tc>
          <w:tcPr>
            <w:tcW w:w="81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7477CE05" w14:textId="77777777" w:rsidR="00BB2572" w:rsidRPr="007F6AD4" w:rsidRDefault="00BB2572" w:rsidP="00E477B9">
            <w:pPr>
              <w:ind w:firstLine="300"/>
              <w:jc w:val="right"/>
              <w:rPr>
                <w:rFonts w:ascii="Calibri" w:eastAsia="微软雅黑" w:hAnsi="Calibri" w:cs="Calibri"/>
                <w:szCs w:val="21"/>
              </w:rPr>
            </w:pPr>
            <w:r w:rsidRPr="007F6AD4">
              <w:rPr>
                <w:rFonts w:ascii="微软雅黑" w:eastAsia="微软雅黑" w:hAnsi="微软雅黑" w:cs="Calibri" w:hint="eastAsia"/>
                <w:sz w:val="15"/>
                <w:szCs w:val="15"/>
              </w:rPr>
              <w:t>31</w:t>
            </w:r>
          </w:p>
        </w:tc>
        <w:tc>
          <w:tcPr>
            <w:tcW w:w="0" w:type="auto"/>
            <w:vMerge/>
            <w:tcBorders>
              <w:top w:val="single" w:sz="8" w:space="0" w:color="auto"/>
              <w:left w:val="single" w:sz="8" w:space="0" w:color="auto"/>
              <w:bottom w:val="nil"/>
              <w:right w:val="single" w:sz="8" w:space="0" w:color="auto"/>
            </w:tcBorders>
            <w:shd w:val="clear" w:color="auto" w:fill="FFFFFF"/>
            <w:vAlign w:val="center"/>
            <w:hideMark/>
          </w:tcPr>
          <w:p w14:paraId="33279173" w14:textId="77777777" w:rsidR="00BB2572" w:rsidRPr="007F6AD4" w:rsidRDefault="00BB2572" w:rsidP="00E477B9">
            <w:pPr>
              <w:ind w:firstLine="440"/>
              <w:rPr>
                <w:rFonts w:ascii="Calibri" w:eastAsia="微软雅黑" w:hAnsi="Calibri" w:cs="Calibri"/>
                <w:szCs w:val="21"/>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1003B788" w14:textId="77777777" w:rsidR="00BB2572" w:rsidRPr="007F6AD4" w:rsidRDefault="00BB2572" w:rsidP="00E477B9">
            <w:pPr>
              <w:ind w:firstLine="300"/>
              <w:jc w:val="center"/>
              <w:rPr>
                <w:rFonts w:ascii="Calibri" w:eastAsia="微软雅黑" w:hAnsi="Calibri" w:cs="Calibri"/>
                <w:szCs w:val="21"/>
              </w:rPr>
            </w:pPr>
            <w:proofErr w:type="spellStart"/>
            <w:r w:rsidRPr="007F6AD4">
              <w:rPr>
                <w:rFonts w:ascii="微软雅黑" w:eastAsia="微软雅黑" w:hAnsi="微软雅黑" w:cs="Calibri" w:hint="eastAsia"/>
                <w:sz w:val="15"/>
                <w:szCs w:val="15"/>
              </w:rPr>
              <w:t>空间查询</w:t>
            </w:r>
            <w:proofErr w:type="spellEnd"/>
          </w:p>
        </w:tc>
        <w:tc>
          <w:tcPr>
            <w:tcW w:w="13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9A48C35" w14:textId="77777777" w:rsidR="00BB2572" w:rsidRPr="007F6AD4" w:rsidRDefault="00BB2572" w:rsidP="00E477B9">
            <w:pPr>
              <w:ind w:firstLine="300"/>
              <w:rPr>
                <w:rFonts w:ascii="Calibri" w:eastAsia="微软雅黑" w:hAnsi="Calibri" w:cs="Calibri"/>
                <w:szCs w:val="21"/>
              </w:rPr>
            </w:pPr>
            <w:proofErr w:type="spellStart"/>
            <w:r w:rsidRPr="007F6AD4">
              <w:rPr>
                <w:rFonts w:ascii="微软雅黑" w:eastAsia="微软雅黑" w:hAnsi="微软雅黑" w:cs="Calibri" w:hint="eastAsia"/>
                <w:sz w:val="15"/>
                <w:szCs w:val="15"/>
              </w:rPr>
              <w:t>空间查询</w:t>
            </w:r>
            <w:proofErr w:type="spellEnd"/>
          </w:p>
        </w:tc>
        <w:tc>
          <w:tcPr>
            <w:tcW w:w="51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8A3C91C" w14:textId="77777777" w:rsidR="00BB2572" w:rsidRPr="007F6AD4" w:rsidRDefault="00BB2572" w:rsidP="00E477B9">
            <w:pPr>
              <w:ind w:firstLine="300"/>
              <w:rPr>
                <w:rFonts w:ascii="Calibri" w:eastAsia="微软雅黑" w:hAnsi="Calibri" w:cs="Calibri"/>
                <w:szCs w:val="21"/>
                <w:lang w:eastAsia="zh-CN"/>
              </w:rPr>
            </w:pPr>
            <w:r w:rsidRPr="007F6AD4">
              <w:rPr>
                <w:rFonts w:ascii="微软雅黑" w:eastAsia="微软雅黑" w:hAnsi="微软雅黑" w:cs="Calibri" w:hint="eastAsia"/>
                <w:sz w:val="15"/>
                <w:szCs w:val="15"/>
                <w:lang w:eastAsia="zh-CN"/>
              </w:rPr>
              <w:t>根据空间查询类型，缓冲区方式等多种参数组合的方式在地图上设定一个点位进行查询、或者地图上在指定的位置画一个圆查询圆内的地物要素、或者地图上在指定的区域绘制一个矩形框查询相关的地物要素</w:t>
            </w:r>
          </w:p>
        </w:tc>
      </w:tr>
      <w:tr w:rsidR="00BB2572" w:rsidRPr="007F6AD4" w14:paraId="595B8966" w14:textId="77777777" w:rsidTr="00E477B9">
        <w:trPr>
          <w:trHeight w:val="1800"/>
        </w:trPr>
        <w:tc>
          <w:tcPr>
            <w:tcW w:w="81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547A20F3" w14:textId="77777777" w:rsidR="00BB2572" w:rsidRPr="007F6AD4" w:rsidRDefault="00BB2572" w:rsidP="00E477B9">
            <w:pPr>
              <w:ind w:firstLine="300"/>
              <w:jc w:val="right"/>
              <w:rPr>
                <w:rFonts w:ascii="Calibri" w:eastAsia="微软雅黑" w:hAnsi="Calibri" w:cs="Calibri"/>
                <w:szCs w:val="21"/>
              </w:rPr>
            </w:pPr>
            <w:r w:rsidRPr="007F6AD4">
              <w:rPr>
                <w:rFonts w:ascii="微软雅黑" w:eastAsia="微软雅黑" w:hAnsi="微软雅黑" w:cs="Calibri" w:hint="eastAsia"/>
                <w:sz w:val="15"/>
                <w:szCs w:val="15"/>
              </w:rPr>
              <w:t>32</w:t>
            </w:r>
          </w:p>
        </w:tc>
        <w:tc>
          <w:tcPr>
            <w:tcW w:w="0" w:type="auto"/>
            <w:vMerge/>
            <w:tcBorders>
              <w:top w:val="single" w:sz="8" w:space="0" w:color="auto"/>
              <w:left w:val="single" w:sz="8" w:space="0" w:color="auto"/>
              <w:bottom w:val="nil"/>
              <w:right w:val="single" w:sz="8" w:space="0" w:color="auto"/>
            </w:tcBorders>
            <w:shd w:val="clear" w:color="auto" w:fill="FFFFFF"/>
            <w:vAlign w:val="center"/>
            <w:hideMark/>
          </w:tcPr>
          <w:p w14:paraId="6C4EE503" w14:textId="77777777" w:rsidR="00BB2572" w:rsidRPr="007F6AD4" w:rsidRDefault="00BB2572" w:rsidP="00E477B9">
            <w:pPr>
              <w:ind w:firstLine="440"/>
              <w:rPr>
                <w:rFonts w:ascii="Calibri" w:eastAsia="微软雅黑" w:hAnsi="Calibri" w:cs="Calibri"/>
                <w:szCs w:val="21"/>
              </w:rPr>
            </w:pPr>
          </w:p>
        </w:tc>
        <w:tc>
          <w:tcPr>
            <w:tcW w:w="113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29B4A305" w14:textId="77777777" w:rsidR="00BB2572" w:rsidRPr="007F6AD4" w:rsidRDefault="00BB2572" w:rsidP="00E477B9">
            <w:pPr>
              <w:ind w:firstLine="300"/>
              <w:jc w:val="center"/>
              <w:rPr>
                <w:rFonts w:ascii="Calibri" w:eastAsia="微软雅黑" w:hAnsi="Calibri" w:cs="Calibri"/>
                <w:szCs w:val="21"/>
              </w:rPr>
            </w:pPr>
            <w:r w:rsidRPr="007F6AD4">
              <w:rPr>
                <w:rFonts w:ascii="微软雅黑" w:eastAsia="微软雅黑" w:hAnsi="微软雅黑" w:cs="Calibri" w:hint="eastAsia"/>
                <w:sz w:val="15"/>
                <w:szCs w:val="15"/>
              </w:rPr>
              <w:t> </w:t>
            </w:r>
            <w:proofErr w:type="spellStart"/>
            <w:r w:rsidRPr="007F6AD4">
              <w:rPr>
                <w:rFonts w:ascii="微软雅黑" w:eastAsia="微软雅黑" w:hAnsi="微软雅黑" w:cs="Calibri" w:hint="eastAsia"/>
                <w:sz w:val="15"/>
                <w:szCs w:val="15"/>
              </w:rPr>
              <w:t>热点定位</w:t>
            </w:r>
            <w:proofErr w:type="spellEnd"/>
          </w:p>
        </w:tc>
        <w:tc>
          <w:tcPr>
            <w:tcW w:w="137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1DEC545" w14:textId="77777777" w:rsidR="00BB2572" w:rsidRPr="007F6AD4" w:rsidRDefault="00BB2572" w:rsidP="00E477B9">
            <w:pPr>
              <w:ind w:firstLine="300"/>
              <w:rPr>
                <w:rFonts w:ascii="Calibri" w:eastAsia="微软雅黑" w:hAnsi="Calibri" w:cs="Calibri"/>
                <w:szCs w:val="21"/>
              </w:rPr>
            </w:pPr>
            <w:r w:rsidRPr="007F6AD4">
              <w:rPr>
                <w:rFonts w:ascii="微软雅黑" w:eastAsia="微软雅黑" w:hAnsi="微软雅黑" w:cs="Calibri" w:hint="eastAsia"/>
                <w:sz w:val="15"/>
                <w:szCs w:val="15"/>
              </w:rPr>
              <w:t> </w:t>
            </w:r>
            <w:proofErr w:type="spellStart"/>
            <w:r w:rsidRPr="007F6AD4">
              <w:rPr>
                <w:rFonts w:ascii="微软雅黑" w:eastAsia="微软雅黑" w:hAnsi="微软雅黑" w:cs="Calibri" w:hint="eastAsia"/>
                <w:sz w:val="15"/>
                <w:szCs w:val="15"/>
              </w:rPr>
              <w:t>热点定位</w:t>
            </w:r>
            <w:proofErr w:type="spellEnd"/>
          </w:p>
        </w:tc>
        <w:tc>
          <w:tcPr>
            <w:tcW w:w="510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A42A25D" w14:textId="77777777" w:rsidR="00BB2572" w:rsidRPr="007F6AD4" w:rsidRDefault="00BB2572" w:rsidP="00E477B9">
            <w:pPr>
              <w:ind w:firstLine="300"/>
              <w:rPr>
                <w:rFonts w:ascii="Calibri" w:eastAsia="微软雅黑" w:hAnsi="Calibri" w:cs="Calibri"/>
                <w:szCs w:val="21"/>
                <w:lang w:eastAsia="zh-CN"/>
              </w:rPr>
            </w:pPr>
            <w:r w:rsidRPr="007F6AD4">
              <w:rPr>
                <w:rFonts w:ascii="微软雅黑" w:eastAsia="微软雅黑" w:hAnsi="微软雅黑" w:cs="Calibri" w:hint="eastAsia"/>
                <w:sz w:val="15"/>
                <w:szCs w:val="15"/>
                <w:lang w:eastAsia="zh-CN"/>
              </w:rPr>
              <w:t>热点就是在地图上点定位后，这个点就具备了鼠标操作的各种事件。例如：某个设备在图形上定位后，鼠标移到这个设备上，点击热点图标，就可以查询该设备的相关信息（或者基于设备管理系统获取设备的实时空间信息属性信息进行展示）</w:t>
            </w:r>
          </w:p>
        </w:tc>
      </w:tr>
      <w:tr w:rsidR="00BB2572" w:rsidRPr="007F6AD4" w14:paraId="16794CD0" w14:textId="77777777" w:rsidTr="00E477B9">
        <w:trPr>
          <w:trHeight w:val="750"/>
        </w:trPr>
        <w:tc>
          <w:tcPr>
            <w:tcW w:w="81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27B2F010" w14:textId="77777777" w:rsidR="00BB2572" w:rsidRPr="007F6AD4" w:rsidRDefault="00BB2572" w:rsidP="00E477B9">
            <w:pPr>
              <w:ind w:firstLine="300"/>
              <w:jc w:val="right"/>
              <w:rPr>
                <w:rFonts w:ascii="Calibri" w:eastAsia="微软雅黑" w:hAnsi="Calibri" w:cs="Calibri"/>
                <w:szCs w:val="21"/>
              </w:rPr>
            </w:pPr>
            <w:r w:rsidRPr="007F6AD4">
              <w:rPr>
                <w:rFonts w:ascii="微软雅黑" w:eastAsia="微软雅黑" w:hAnsi="微软雅黑" w:cs="Calibri" w:hint="eastAsia"/>
                <w:sz w:val="15"/>
                <w:szCs w:val="15"/>
              </w:rPr>
              <w:t>33</w:t>
            </w:r>
          </w:p>
        </w:tc>
        <w:tc>
          <w:tcPr>
            <w:tcW w:w="842" w:type="dxa"/>
            <w:vMerge w:val="restart"/>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16B05FC5" w14:textId="77777777" w:rsidR="00BB2572" w:rsidRPr="007F6AD4" w:rsidRDefault="00BB2572" w:rsidP="00E477B9">
            <w:pPr>
              <w:ind w:firstLine="300"/>
              <w:rPr>
                <w:rFonts w:ascii="Calibri" w:eastAsia="微软雅黑" w:hAnsi="Calibri" w:cs="Calibri"/>
                <w:szCs w:val="21"/>
              </w:rPr>
            </w:pPr>
            <w:proofErr w:type="spellStart"/>
            <w:r w:rsidRPr="007F6AD4">
              <w:rPr>
                <w:rFonts w:ascii="微软雅黑" w:eastAsia="微软雅黑" w:hAnsi="微软雅黑" w:cs="Calibri" w:hint="eastAsia"/>
                <w:sz w:val="15"/>
                <w:szCs w:val="15"/>
              </w:rPr>
              <w:t>测试</w:t>
            </w:r>
            <w:proofErr w:type="spellEnd"/>
          </w:p>
        </w:tc>
        <w:tc>
          <w:tcPr>
            <w:tcW w:w="1134"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0756C6C3" w14:textId="77777777" w:rsidR="00BB2572" w:rsidRPr="007F6AD4" w:rsidRDefault="00BB2572" w:rsidP="00E477B9">
            <w:pPr>
              <w:ind w:firstLine="300"/>
              <w:rPr>
                <w:rFonts w:ascii="Calibri" w:eastAsia="微软雅黑" w:hAnsi="Calibri" w:cs="Calibri"/>
                <w:szCs w:val="21"/>
              </w:rPr>
            </w:pPr>
            <w:proofErr w:type="spellStart"/>
            <w:r w:rsidRPr="007F6AD4">
              <w:rPr>
                <w:rFonts w:ascii="微软雅黑" w:eastAsia="微软雅黑" w:hAnsi="微软雅黑" w:cs="Calibri" w:hint="eastAsia"/>
                <w:sz w:val="15"/>
                <w:szCs w:val="15"/>
              </w:rPr>
              <w:t>内部测试</w:t>
            </w:r>
            <w:proofErr w:type="spellEnd"/>
          </w:p>
        </w:tc>
        <w:tc>
          <w:tcPr>
            <w:tcW w:w="137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713D12D" w14:textId="77777777" w:rsidR="00BB2572" w:rsidRPr="007F6AD4" w:rsidRDefault="00BB2572" w:rsidP="00E477B9">
            <w:pPr>
              <w:ind w:firstLine="300"/>
              <w:rPr>
                <w:rFonts w:ascii="Calibri" w:eastAsia="微软雅黑" w:hAnsi="Calibri" w:cs="Calibri"/>
                <w:szCs w:val="21"/>
              </w:rPr>
            </w:pPr>
            <w:proofErr w:type="spellStart"/>
            <w:r w:rsidRPr="007F6AD4">
              <w:rPr>
                <w:rFonts w:ascii="微软雅黑" w:eastAsia="微软雅黑" w:hAnsi="微软雅黑" w:cs="Calibri" w:hint="eastAsia"/>
                <w:sz w:val="15"/>
                <w:szCs w:val="15"/>
              </w:rPr>
              <w:t>测试用例编写</w:t>
            </w:r>
            <w:proofErr w:type="spellEnd"/>
          </w:p>
        </w:tc>
        <w:tc>
          <w:tcPr>
            <w:tcW w:w="510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E4C76E0" w14:textId="77777777" w:rsidR="00BB2572" w:rsidRPr="007F6AD4" w:rsidRDefault="00BB2572" w:rsidP="00E477B9">
            <w:pPr>
              <w:ind w:firstLine="300"/>
              <w:rPr>
                <w:rFonts w:ascii="Calibri" w:eastAsia="微软雅黑" w:hAnsi="Calibri" w:cs="Calibri"/>
                <w:szCs w:val="21"/>
              </w:rPr>
            </w:pPr>
            <w:proofErr w:type="spellStart"/>
            <w:r w:rsidRPr="007F6AD4">
              <w:rPr>
                <w:rFonts w:ascii="微软雅黑" w:eastAsia="微软雅黑" w:hAnsi="微软雅黑" w:cs="Calibri" w:hint="eastAsia"/>
                <w:sz w:val="15"/>
                <w:szCs w:val="15"/>
              </w:rPr>
              <w:t>测试用例编写</w:t>
            </w:r>
            <w:proofErr w:type="spellEnd"/>
          </w:p>
        </w:tc>
      </w:tr>
      <w:tr w:rsidR="00BB2572" w:rsidRPr="007F6AD4" w14:paraId="5A9EE62E" w14:textId="77777777" w:rsidTr="00E477B9">
        <w:trPr>
          <w:trHeight w:val="930"/>
        </w:trPr>
        <w:tc>
          <w:tcPr>
            <w:tcW w:w="81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46848E72" w14:textId="77777777" w:rsidR="00BB2572" w:rsidRPr="007F6AD4" w:rsidRDefault="00BB2572" w:rsidP="00E477B9">
            <w:pPr>
              <w:ind w:firstLine="300"/>
              <w:jc w:val="right"/>
              <w:rPr>
                <w:rFonts w:ascii="Calibri" w:eastAsia="微软雅黑" w:hAnsi="Calibri" w:cs="Calibri"/>
                <w:szCs w:val="21"/>
              </w:rPr>
            </w:pPr>
            <w:r w:rsidRPr="007F6AD4">
              <w:rPr>
                <w:rFonts w:ascii="微软雅黑" w:eastAsia="微软雅黑" w:hAnsi="微软雅黑" w:cs="Calibri" w:hint="eastAsia"/>
                <w:sz w:val="15"/>
                <w:szCs w:val="15"/>
              </w:rPr>
              <w:t>34</w:t>
            </w:r>
          </w:p>
        </w:tc>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14:paraId="66597ECF" w14:textId="77777777" w:rsidR="00BB2572" w:rsidRPr="007F6AD4" w:rsidRDefault="00BB2572" w:rsidP="00E477B9">
            <w:pPr>
              <w:ind w:firstLine="440"/>
              <w:rPr>
                <w:rFonts w:ascii="Calibri" w:eastAsia="微软雅黑" w:hAnsi="Calibri" w:cs="Calibri"/>
                <w:szCs w:val="21"/>
              </w:rPr>
            </w:pPr>
          </w:p>
        </w:tc>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1262AB69" w14:textId="77777777" w:rsidR="00BB2572" w:rsidRPr="007F6AD4" w:rsidRDefault="00BB2572" w:rsidP="00E477B9">
            <w:pPr>
              <w:ind w:firstLine="440"/>
              <w:rPr>
                <w:rFonts w:ascii="Calibri" w:eastAsia="微软雅黑" w:hAnsi="Calibri" w:cs="Calibri"/>
                <w:szCs w:val="21"/>
              </w:rPr>
            </w:pPr>
          </w:p>
        </w:tc>
        <w:tc>
          <w:tcPr>
            <w:tcW w:w="137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E56974F" w14:textId="77777777" w:rsidR="00BB2572" w:rsidRPr="007F6AD4" w:rsidRDefault="00BB2572" w:rsidP="00E477B9">
            <w:pPr>
              <w:ind w:firstLine="300"/>
              <w:rPr>
                <w:rFonts w:ascii="Calibri" w:eastAsia="微软雅黑" w:hAnsi="Calibri" w:cs="Calibri"/>
                <w:szCs w:val="21"/>
              </w:rPr>
            </w:pPr>
            <w:proofErr w:type="spellStart"/>
            <w:r w:rsidRPr="007F6AD4">
              <w:rPr>
                <w:rFonts w:ascii="微软雅黑" w:eastAsia="微软雅黑" w:hAnsi="微软雅黑" w:cs="Calibri" w:hint="eastAsia"/>
                <w:sz w:val="15"/>
                <w:szCs w:val="15"/>
              </w:rPr>
              <w:t>测试</w:t>
            </w:r>
            <w:proofErr w:type="spellEnd"/>
          </w:p>
        </w:tc>
        <w:tc>
          <w:tcPr>
            <w:tcW w:w="510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AF7AC6F" w14:textId="77777777" w:rsidR="00BB2572" w:rsidRPr="007F6AD4" w:rsidRDefault="00BB2572" w:rsidP="00E477B9">
            <w:pPr>
              <w:ind w:firstLine="300"/>
              <w:rPr>
                <w:rFonts w:ascii="Calibri" w:eastAsia="微软雅黑" w:hAnsi="Calibri" w:cs="Calibri"/>
                <w:szCs w:val="21"/>
                <w:lang w:eastAsia="zh-CN"/>
              </w:rPr>
            </w:pPr>
            <w:r w:rsidRPr="007F6AD4">
              <w:rPr>
                <w:rFonts w:ascii="微软雅黑" w:eastAsia="微软雅黑" w:hAnsi="微软雅黑" w:cs="Calibri" w:hint="eastAsia"/>
                <w:sz w:val="15"/>
                <w:szCs w:val="15"/>
                <w:lang w:eastAsia="zh-CN"/>
              </w:rPr>
              <w:t>根据测试用例对项目进行测试工作</w:t>
            </w:r>
          </w:p>
        </w:tc>
      </w:tr>
      <w:tr w:rsidR="00BB2572" w:rsidRPr="007F6AD4" w14:paraId="31593F47" w14:textId="77777777" w:rsidTr="00E477B9">
        <w:trPr>
          <w:trHeight w:val="750"/>
        </w:trPr>
        <w:tc>
          <w:tcPr>
            <w:tcW w:w="81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1CF153F8" w14:textId="77777777" w:rsidR="00BB2572" w:rsidRPr="007F6AD4" w:rsidRDefault="00BB2572" w:rsidP="00E477B9">
            <w:pPr>
              <w:ind w:firstLine="300"/>
              <w:jc w:val="right"/>
              <w:rPr>
                <w:rFonts w:ascii="Calibri" w:eastAsia="微软雅黑" w:hAnsi="Calibri" w:cs="Calibri"/>
                <w:szCs w:val="21"/>
              </w:rPr>
            </w:pPr>
            <w:r w:rsidRPr="007F6AD4">
              <w:rPr>
                <w:rFonts w:ascii="微软雅黑" w:eastAsia="微软雅黑" w:hAnsi="微软雅黑" w:cs="Calibri" w:hint="eastAsia"/>
                <w:sz w:val="15"/>
                <w:szCs w:val="15"/>
              </w:rPr>
              <w:t>35</w:t>
            </w:r>
          </w:p>
        </w:tc>
        <w:tc>
          <w:tcPr>
            <w:tcW w:w="842"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712F2217" w14:textId="77777777" w:rsidR="00BB2572" w:rsidRPr="007F6AD4" w:rsidRDefault="00BB2572" w:rsidP="00E477B9">
            <w:pPr>
              <w:ind w:firstLine="300"/>
              <w:rPr>
                <w:rFonts w:ascii="Calibri" w:eastAsia="微软雅黑" w:hAnsi="Calibri" w:cs="Calibri"/>
                <w:szCs w:val="21"/>
              </w:rPr>
            </w:pPr>
            <w:proofErr w:type="spellStart"/>
            <w:r w:rsidRPr="007F6AD4">
              <w:rPr>
                <w:rFonts w:ascii="微软雅黑" w:eastAsia="微软雅黑" w:hAnsi="微软雅黑" w:cs="Calibri" w:hint="eastAsia"/>
                <w:sz w:val="15"/>
                <w:szCs w:val="15"/>
              </w:rPr>
              <w:t>部署</w:t>
            </w:r>
            <w:proofErr w:type="spellEnd"/>
          </w:p>
        </w:tc>
        <w:tc>
          <w:tcPr>
            <w:tcW w:w="1134"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383BB3C2" w14:textId="77777777" w:rsidR="00BB2572" w:rsidRPr="007F6AD4" w:rsidRDefault="00BB2572" w:rsidP="00E477B9">
            <w:pPr>
              <w:ind w:firstLine="300"/>
              <w:rPr>
                <w:rFonts w:ascii="Calibri" w:eastAsia="微软雅黑" w:hAnsi="Calibri" w:cs="Calibri"/>
                <w:szCs w:val="21"/>
              </w:rPr>
            </w:pPr>
            <w:proofErr w:type="spellStart"/>
            <w:r w:rsidRPr="007F6AD4">
              <w:rPr>
                <w:rFonts w:ascii="微软雅黑" w:eastAsia="微软雅黑" w:hAnsi="微软雅黑" w:cs="Calibri" w:hint="eastAsia"/>
                <w:sz w:val="15"/>
                <w:szCs w:val="15"/>
              </w:rPr>
              <w:t>系统部署</w:t>
            </w:r>
            <w:proofErr w:type="spellEnd"/>
          </w:p>
        </w:tc>
        <w:tc>
          <w:tcPr>
            <w:tcW w:w="137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56BE66D" w14:textId="77777777" w:rsidR="00BB2572" w:rsidRPr="007F6AD4" w:rsidRDefault="00BB2572" w:rsidP="00E477B9">
            <w:pPr>
              <w:ind w:firstLine="300"/>
              <w:rPr>
                <w:rFonts w:ascii="Calibri" w:eastAsia="微软雅黑" w:hAnsi="Calibri" w:cs="Calibri"/>
                <w:szCs w:val="21"/>
              </w:rPr>
            </w:pPr>
            <w:proofErr w:type="spellStart"/>
            <w:r w:rsidRPr="007F6AD4">
              <w:rPr>
                <w:rFonts w:ascii="微软雅黑" w:eastAsia="微软雅黑" w:hAnsi="微软雅黑" w:cs="Calibri" w:hint="eastAsia"/>
                <w:sz w:val="15"/>
                <w:szCs w:val="15"/>
              </w:rPr>
              <w:t>系统部署</w:t>
            </w:r>
            <w:proofErr w:type="spellEnd"/>
          </w:p>
        </w:tc>
        <w:tc>
          <w:tcPr>
            <w:tcW w:w="510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773D257" w14:textId="77777777" w:rsidR="00BB2572" w:rsidRPr="007F6AD4" w:rsidRDefault="00BB2572" w:rsidP="00E477B9">
            <w:pPr>
              <w:ind w:firstLine="300"/>
              <w:rPr>
                <w:rFonts w:ascii="Calibri" w:eastAsia="微软雅黑" w:hAnsi="Calibri" w:cs="Calibri"/>
                <w:szCs w:val="21"/>
                <w:lang w:eastAsia="zh-CN"/>
              </w:rPr>
            </w:pPr>
            <w:r w:rsidRPr="007F6AD4">
              <w:rPr>
                <w:rFonts w:ascii="微软雅黑" w:eastAsia="微软雅黑" w:hAnsi="微软雅黑" w:cs="Calibri" w:hint="eastAsia"/>
                <w:sz w:val="15"/>
                <w:szCs w:val="15"/>
                <w:lang w:eastAsia="zh-CN"/>
              </w:rPr>
              <w:t>两套环境部署，1.北明云服务器环境部署；2最终客户服务器环境部署</w:t>
            </w:r>
          </w:p>
        </w:tc>
      </w:tr>
      <w:tr w:rsidR="00BB2572" w:rsidRPr="007F6AD4" w14:paraId="1C60000C" w14:textId="77777777" w:rsidTr="00E477B9">
        <w:trPr>
          <w:trHeight w:val="930"/>
        </w:trPr>
        <w:tc>
          <w:tcPr>
            <w:tcW w:w="81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47DD6162" w14:textId="77777777" w:rsidR="00BB2572" w:rsidRPr="007F6AD4" w:rsidRDefault="00BB2572" w:rsidP="00E477B9">
            <w:pPr>
              <w:ind w:firstLine="300"/>
              <w:jc w:val="right"/>
              <w:rPr>
                <w:rFonts w:ascii="Calibri" w:eastAsia="微软雅黑" w:hAnsi="Calibri" w:cs="Calibri"/>
                <w:szCs w:val="21"/>
              </w:rPr>
            </w:pPr>
            <w:r w:rsidRPr="007F6AD4">
              <w:rPr>
                <w:rFonts w:ascii="微软雅黑" w:eastAsia="微软雅黑" w:hAnsi="微软雅黑" w:cs="Calibri" w:hint="eastAsia"/>
                <w:sz w:val="15"/>
                <w:szCs w:val="15"/>
              </w:rPr>
              <w:t>36</w:t>
            </w:r>
          </w:p>
        </w:tc>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12EDB73C" w14:textId="77777777" w:rsidR="00BB2572" w:rsidRPr="007F6AD4" w:rsidRDefault="00BB2572" w:rsidP="00E477B9">
            <w:pPr>
              <w:ind w:firstLine="440"/>
              <w:rPr>
                <w:rFonts w:ascii="Calibri" w:eastAsia="微软雅黑" w:hAnsi="Calibri" w:cs="Calibri"/>
                <w:szCs w:val="21"/>
              </w:rPr>
            </w:pPr>
          </w:p>
        </w:tc>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449B28FA" w14:textId="77777777" w:rsidR="00BB2572" w:rsidRPr="007F6AD4" w:rsidRDefault="00BB2572" w:rsidP="00E477B9">
            <w:pPr>
              <w:ind w:firstLine="440"/>
              <w:rPr>
                <w:rFonts w:ascii="Calibri" w:eastAsia="微软雅黑" w:hAnsi="Calibri" w:cs="Calibri"/>
                <w:szCs w:val="21"/>
              </w:rPr>
            </w:pPr>
          </w:p>
        </w:tc>
        <w:tc>
          <w:tcPr>
            <w:tcW w:w="137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F7FD0CC" w14:textId="77777777" w:rsidR="00BB2572" w:rsidRPr="007F6AD4" w:rsidRDefault="00BB2572" w:rsidP="00E477B9">
            <w:pPr>
              <w:ind w:firstLine="300"/>
              <w:rPr>
                <w:rFonts w:ascii="Calibri" w:eastAsia="微软雅黑" w:hAnsi="Calibri" w:cs="Calibri"/>
                <w:szCs w:val="21"/>
              </w:rPr>
            </w:pPr>
            <w:proofErr w:type="spellStart"/>
            <w:r w:rsidRPr="007F6AD4">
              <w:rPr>
                <w:rFonts w:ascii="微软雅黑" w:eastAsia="微软雅黑" w:hAnsi="微软雅黑" w:cs="Calibri" w:hint="eastAsia"/>
                <w:sz w:val="15"/>
                <w:szCs w:val="15"/>
              </w:rPr>
              <w:t>试运行</w:t>
            </w:r>
            <w:proofErr w:type="spellEnd"/>
          </w:p>
        </w:tc>
        <w:tc>
          <w:tcPr>
            <w:tcW w:w="510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579CAA6" w14:textId="77777777" w:rsidR="00BB2572" w:rsidRPr="007F6AD4" w:rsidRDefault="00BB2572" w:rsidP="00E477B9">
            <w:pPr>
              <w:ind w:firstLine="300"/>
              <w:rPr>
                <w:rFonts w:ascii="Calibri" w:eastAsia="微软雅黑" w:hAnsi="Calibri" w:cs="Calibri"/>
                <w:szCs w:val="21"/>
                <w:lang w:eastAsia="zh-CN"/>
              </w:rPr>
            </w:pPr>
            <w:r w:rsidRPr="007F6AD4">
              <w:rPr>
                <w:rFonts w:ascii="微软雅黑" w:eastAsia="微软雅黑" w:hAnsi="微软雅黑" w:cs="Calibri" w:hint="eastAsia"/>
                <w:sz w:val="15"/>
                <w:szCs w:val="15"/>
                <w:lang w:eastAsia="zh-CN"/>
              </w:rPr>
              <w:t>服务器环境试运行1个月，为交付做准备</w:t>
            </w:r>
          </w:p>
        </w:tc>
      </w:tr>
      <w:tr w:rsidR="00BB2572" w:rsidRPr="007F6AD4" w14:paraId="57E75DF0" w14:textId="77777777" w:rsidTr="00E477B9">
        <w:trPr>
          <w:trHeight w:val="2250"/>
        </w:trPr>
        <w:tc>
          <w:tcPr>
            <w:tcW w:w="81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29EE999D" w14:textId="77777777" w:rsidR="00BB2572" w:rsidRPr="007F6AD4" w:rsidRDefault="00BB2572" w:rsidP="00E477B9">
            <w:pPr>
              <w:ind w:firstLine="300"/>
              <w:jc w:val="right"/>
              <w:rPr>
                <w:rFonts w:ascii="Calibri" w:eastAsia="微软雅黑" w:hAnsi="Calibri" w:cs="Calibri"/>
                <w:szCs w:val="21"/>
              </w:rPr>
            </w:pPr>
            <w:r w:rsidRPr="007F6AD4">
              <w:rPr>
                <w:rFonts w:ascii="微软雅黑" w:eastAsia="微软雅黑" w:hAnsi="微软雅黑" w:cs="Calibri" w:hint="eastAsia"/>
                <w:sz w:val="15"/>
                <w:szCs w:val="15"/>
              </w:rPr>
              <w:t>37</w:t>
            </w:r>
          </w:p>
        </w:tc>
        <w:tc>
          <w:tcPr>
            <w:tcW w:w="84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187D9ED" w14:textId="77777777" w:rsidR="00BB2572" w:rsidRPr="007F6AD4" w:rsidRDefault="00BB2572" w:rsidP="00E477B9">
            <w:pPr>
              <w:ind w:firstLine="300"/>
              <w:rPr>
                <w:rFonts w:ascii="Calibri" w:eastAsia="微软雅黑" w:hAnsi="Calibri" w:cs="Calibri"/>
                <w:szCs w:val="21"/>
              </w:rPr>
            </w:pPr>
            <w:proofErr w:type="spellStart"/>
            <w:r w:rsidRPr="007F6AD4">
              <w:rPr>
                <w:rFonts w:ascii="微软雅黑" w:eastAsia="微软雅黑" w:hAnsi="微软雅黑" w:cs="Calibri" w:hint="eastAsia"/>
                <w:sz w:val="15"/>
                <w:szCs w:val="15"/>
              </w:rPr>
              <w:t>交付</w:t>
            </w:r>
            <w:proofErr w:type="spellEnd"/>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3C0344A" w14:textId="77777777" w:rsidR="00BB2572" w:rsidRPr="007F6AD4" w:rsidRDefault="00BB2572" w:rsidP="00E477B9">
            <w:pPr>
              <w:ind w:firstLine="300"/>
              <w:rPr>
                <w:rFonts w:ascii="Calibri" w:eastAsia="微软雅黑" w:hAnsi="Calibri" w:cs="Calibri"/>
                <w:szCs w:val="21"/>
              </w:rPr>
            </w:pPr>
            <w:proofErr w:type="spellStart"/>
            <w:r w:rsidRPr="007F6AD4">
              <w:rPr>
                <w:rFonts w:ascii="微软雅黑" w:eastAsia="微软雅黑" w:hAnsi="微软雅黑" w:cs="Calibri" w:hint="eastAsia"/>
                <w:sz w:val="15"/>
                <w:szCs w:val="15"/>
              </w:rPr>
              <w:t>成果物交付</w:t>
            </w:r>
            <w:proofErr w:type="spellEnd"/>
          </w:p>
        </w:tc>
        <w:tc>
          <w:tcPr>
            <w:tcW w:w="13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FA2B088" w14:textId="77777777" w:rsidR="00BB2572" w:rsidRPr="007F6AD4" w:rsidRDefault="00BB2572" w:rsidP="00E477B9">
            <w:pPr>
              <w:ind w:firstLine="300"/>
              <w:rPr>
                <w:rFonts w:ascii="Calibri" w:eastAsia="微软雅黑" w:hAnsi="Calibri" w:cs="Calibri"/>
                <w:szCs w:val="21"/>
                <w:lang w:eastAsia="zh-CN"/>
              </w:rPr>
            </w:pPr>
            <w:r w:rsidRPr="007F6AD4">
              <w:rPr>
                <w:rFonts w:ascii="微软雅黑" w:eastAsia="微软雅黑" w:hAnsi="微软雅黑" w:cs="Calibri" w:hint="eastAsia"/>
                <w:sz w:val="15"/>
                <w:szCs w:val="15"/>
                <w:lang w:eastAsia="zh-CN"/>
              </w:rPr>
              <w:t>参照【验收要求成果物】</w:t>
            </w:r>
          </w:p>
        </w:tc>
        <w:tc>
          <w:tcPr>
            <w:tcW w:w="51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F5B2D58" w14:textId="77777777" w:rsidR="00BB2572" w:rsidRPr="007F6AD4" w:rsidRDefault="00BB2572" w:rsidP="00E477B9">
            <w:pPr>
              <w:ind w:firstLine="300"/>
              <w:rPr>
                <w:rFonts w:ascii="Calibri" w:eastAsia="微软雅黑" w:hAnsi="Calibri" w:cs="Calibri"/>
                <w:szCs w:val="21"/>
                <w:lang w:eastAsia="zh-CN"/>
              </w:rPr>
            </w:pPr>
            <w:r w:rsidRPr="007F6AD4">
              <w:rPr>
                <w:rFonts w:ascii="微软雅黑" w:eastAsia="微软雅黑" w:hAnsi="微软雅黑" w:cs="Calibri" w:hint="eastAsia"/>
                <w:sz w:val="15"/>
                <w:szCs w:val="15"/>
                <w:lang w:eastAsia="zh-CN"/>
              </w:rPr>
              <w:t>需求规格说明书、技术功能表、开发计划、项目周报、会议纪要、数据库设计说明、系统详细设计、系统代码、软件测试计划、单元测试用例、软件测试报告、系统部署方案、超图产品软件、开发系统使用手册(双方完成)、软件用户使用手册、管理员维护手册、试运行报告、培训会议(培训方案)等文档及相关代码</w:t>
            </w:r>
          </w:p>
        </w:tc>
      </w:tr>
      <w:tr w:rsidR="00BB2572" w:rsidRPr="007F6AD4" w14:paraId="39407E76" w14:textId="77777777" w:rsidTr="00E477B9">
        <w:trPr>
          <w:trHeight w:val="450"/>
        </w:trPr>
        <w:tc>
          <w:tcPr>
            <w:tcW w:w="81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620B9947" w14:textId="77777777" w:rsidR="00BB2572" w:rsidRPr="007F6AD4" w:rsidRDefault="00BB2572" w:rsidP="00E477B9">
            <w:pPr>
              <w:ind w:firstLine="300"/>
              <w:jc w:val="right"/>
              <w:rPr>
                <w:rFonts w:ascii="Calibri" w:eastAsia="微软雅黑" w:hAnsi="Calibri" w:cs="Calibri"/>
                <w:szCs w:val="21"/>
              </w:rPr>
            </w:pPr>
            <w:r w:rsidRPr="007F6AD4">
              <w:rPr>
                <w:rFonts w:ascii="微软雅黑" w:eastAsia="微软雅黑" w:hAnsi="微软雅黑" w:cs="Calibri" w:hint="eastAsia"/>
                <w:sz w:val="15"/>
                <w:szCs w:val="15"/>
              </w:rPr>
              <w:t>38</w:t>
            </w:r>
          </w:p>
        </w:tc>
        <w:tc>
          <w:tcPr>
            <w:tcW w:w="84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2041181" w14:textId="77777777" w:rsidR="00BB2572" w:rsidRPr="007F6AD4" w:rsidRDefault="00BB2572" w:rsidP="00E477B9">
            <w:pPr>
              <w:ind w:firstLine="300"/>
              <w:rPr>
                <w:rFonts w:ascii="Calibri" w:eastAsia="微软雅黑" w:hAnsi="Calibri" w:cs="Calibri"/>
                <w:szCs w:val="21"/>
              </w:rPr>
            </w:pPr>
            <w:proofErr w:type="spellStart"/>
            <w:r w:rsidRPr="007F6AD4">
              <w:rPr>
                <w:rFonts w:ascii="微软雅黑" w:eastAsia="微软雅黑" w:hAnsi="微软雅黑" w:cs="Calibri" w:hint="eastAsia"/>
                <w:sz w:val="15"/>
                <w:szCs w:val="15"/>
              </w:rPr>
              <w:t>上线</w:t>
            </w:r>
            <w:proofErr w:type="spellEnd"/>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1208477" w14:textId="77777777" w:rsidR="00BB2572" w:rsidRPr="007F6AD4" w:rsidRDefault="00BB2572" w:rsidP="00E477B9">
            <w:pPr>
              <w:ind w:firstLine="300"/>
              <w:rPr>
                <w:rFonts w:ascii="Calibri" w:eastAsia="微软雅黑" w:hAnsi="Calibri" w:cs="Calibri"/>
                <w:szCs w:val="21"/>
              </w:rPr>
            </w:pPr>
            <w:proofErr w:type="spellStart"/>
            <w:r w:rsidRPr="007F6AD4">
              <w:rPr>
                <w:rFonts w:ascii="微软雅黑" w:eastAsia="微软雅黑" w:hAnsi="微软雅黑" w:cs="Calibri" w:hint="eastAsia"/>
                <w:sz w:val="15"/>
                <w:szCs w:val="15"/>
              </w:rPr>
              <w:t>系统上线</w:t>
            </w:r>
            <w:proofErr w:type="spellEnd"/>
          </w:p>
        </w:tc>
        <w:tc>
          <w:tcPr>
            <w:tcW w:w="13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78693C8" w14:textId="77777777" w:rsidR="00BB2572" w:rsidRPr="007F6AD4" w:rsidRDefault="00BB2572" w:rsidP="00E477B9">
            <w:pPr>
              <w:ind w:firstLine="300"/>
              <w:rPr>
                <w:rFonts w:ascii="Calibri" w:eastAsia="微软雅黑" w:hAnsi="Calibri" w:cs="Calibri"/>
                <w:szCs w:val="21"/>
              </w:rPr>
            </w:pPr>
            <w:proofErr w:type="spellStart"/>
            <w:r w:rsidRPr="007F6AD4">
              <w:rPr>
                <w:rFonts w:ascii="微软雅黑" w:eastAsia="微软雅黑" w:hAnsi="微软雅黑" w:cs="Calibri" w:hint="eastAsia"/>
                <w:sz w:val="15"/>
                <w:szCs w:val="15"/>
              </w:rPr>
              <w:t>系统上线及培训</w:t>
            </w:r>
            <w:proofErr w:type="spellEnd"/>
          </w:p>
        </w:tc>
        <w:tc>
          <w:tcPr>
            <w:tcW w:w="51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0E05599" w14:textId="77777777" w:rsidR="00BB2572" w:rsidRPr="007F6AD4" w:rsidRDefault="00BB2572" w:rsidP="00E477B9">
            <w:pPr>
              <w:ind w:firstLine="300"/>
              <w:rPr>
                <w:rFonts w:ascii="Calibri" w:eastAsia="微软雅黑" w:hAnsi="Calibri" w:cs="Calibri"/>
                <w:szCs w:val="21"/>
                <w:lang w:eastAsia="zh-CN"/>
              </w:rPr>
            </w:pPr>
            <w:r w:rsidRPr="007F6AD4">
              <w:rPr>
                <w:rFonts w:ascii="微软雅黑" w:eastAsia="微软雅黑" w:hAnsi="微软雅黑" w:cs="Calibri" w:hint="eastAsia"/>
                <w:sz w:val="15"/>
                <w:szCs w:val="15"/>
                <w:lang w:eastAsia="zh-CN"/>
              </w:rPr>
              <w:t>上线准备和上线实施，用户培训5-10人次</w:t>
            </w:r>
          </w:p>
        </w:tc>
      </w:tr>
    </w:tbl>
    <w:p w14:paraId="668AF6D2" w14:textId="77777777" w:rsidR="008A1336" w:rsidRPr="00BB2572" w:rsidRDefault="008A1336" w:rsidP="00BB3C69">
      <w:pPr>
        <w:ind w:firstLineChars="0" w:firstLine="0"/>
        <w:rPr>
          <w:lang w:eastAsia="zh-CN"/>
        </w:rPr>
      </w:pPr>
    </w:p>
    <w:sectPr w:rsidR="008A1336" w:rsidRPr="00BB2572">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7CBEE" w14:textId="77777777" w:rsidR="00613B07" w:rsidRDefault="00613B07" w:rsidP="00BB3C69">
      <w:pPr>
        <w:spacing w:line="240" w:lineRule="auto"/>
        <w:ind w:firstLine="440"/>
      </w:pPr>
      <w:r>
        <w:separator/>
      </w:r>
    </w:p>
  </w:endnote>
  <w:endnote w:type="continuationSeparator" w:id="0">
    <w:p w14:paraId="0B963D74" w14:textId="77777777" w:rsidR="00613B07" w:rsidRDefault="00613B07" w:rsidP="00BB3C69">
      <w:pPr>
        <w:spacing w:line="240" w:lineRule="auto"/>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CEA09" w14:textId="77777777" w:rsidR="00BB2572" w:rsidRDefault="00BB2572">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0167034"/>
    </w:sdtPr>
    <w:sdtEndPr>
      <w:rPr>
        <w:rFonts w:asciiTheme="minorEastAsia" w:eastAsia="仿宋" w:hAnsiTheme="minorEastAsia"/>
        <w:sz w:val="30"/>
        <w:szCs w:val="28"/>
      </w:rPr>
    </w:sdtEndPr>
    <w:sdtContent>
      <w:p w14:paraId="1B77F6B2" w14:textId="77777777" w:rsidR="00230445" w:rsidRDefault="00DC52BE">
        <w:pPr>
          <w:pStyle w:val="a5"/>
          <w:ind w:firstLine="360"/>
          <w:jc w:val="right"/>
          <w:rPr>
            <w:rFonts w:asciiTheme="minorEastAsia" w:eastAsia="仿宋" w:hAnsiTheme="minorEastAsia"/>
            <w:sz w:val="30"/>
            <w:szCs w:val="28"/>
          </w:rPr>
        </w:pPr>
        <w:r>
          <w:rPr>
            <w:rFonts w:asciiTheme="minorEastAsia" w:eastAsia="仿宋" w:hAnsiTheme="minorEastAsia" w:hint="eastAsia"/>
            <w:sz w:val="30"/>
            <w:szCs w:val="28"/>
            <w:lang w:eastAsia="zh-CN"/>
          </w:rPr>
          <w:t>—</w:t>
        </w:r>
        <w:r>
          <w:rPr>
            <w:rFonts w:asciiTheme="minorEastAsia" w:eastAsia="仿宋" w:hAnsiTheme="minorEastAsia"/>
            <w:sz w:val="30"/>
            <w:szCs w:val="28"/>
          </w:rPr>
          <w:fldChar w:fldCharType="begin"/>
        </w:r>
        <w:r>
          <w:rPr>
            <w:rFonts w:asciiTheme="minorEastAsia" w:eastAsia="仿宋" w:hAnsiTheme="minorEastAsia"/>
            <w:sz w:val="30"/>
            <w:szCs w:val="28"/>
          </w:rPr>
          <w:instrText xml:space="preserve"> PAGE   \* MERGEFORMAT </w:instrText>
        </w:r>
        <w:r>
          <w:rPr>
            <w:rFonts w:asciiTheme="minorEastAsia" w:eastAsia="仿宋" w:hAnsiTheme="minorEastAsia"/>
            <w:sz w:val="30"/>
            <w:szCs w:val="28"/>
          </w:rPr>
          <w:fldChar w:fldCharType="separate"/>
        </w:r>
        <w:r>
          <w:rPr>
            <w:rFonts w:asciiTheme="minorEastAsia" w:eastAsia="仿宋" w:hAnsiTheme="minorEastAsia"/>
            <w:sz w:val="30"/>
            <w:szCs w:val="28"/>
            <w:lang w:val="zh-CN"/>
          </w:rPr>
          <w:t>13</w:t>
        </w:r>
        <w:r>
          <w:rPr>
            <w:rFonts w:asciiTheme="minorEastAsia" w:eastAsia="仿宋" w:hAnsiTheme="minorEastAsia"/>
            <w:sz w:val="30"/>
            <w:szCs w:val="28"/>
          </w:rPr>
          <w:fldChar w:fldCharType="end"/>
        </w:r>
        <w:r>
          <w:rPr>
            <w:rFonts w:asciiTheme="minorEastAsia" w:eastAsia="仿宋" w:hAnsiTheme="minorEastAsia" w:hint="eastAsia"/>
            <w:sz w:val="30"/>
            <w:szCs w:val="28"/>
            <w:lang w:eastAsia="zh-CN"/>
          </w:rPr>
          <w:t>—</w:t>
        </w:r>
      </w:p>
    </w:sdtContent>
  </w:sdt>
  <w:p w14:paraId="643FDBBC" w14:textId="77777777" w:rsidR="00230445" w:rsidRDefault="00613B07">
    <w:pPr>
      <w:pStyle w:val="a5"/>
      <w:ind w:firstLine="360"/>
      <w:rPr>
        <w:lang w:eastAsia="zh-CN"/>
      </w:rPr>
    </w:pPr>
  </w:p>
  <w:p w14:paraId="00DDA9AC" w14:textId="77777777" w:rsidR="00230445" w:rsidRDefault="00613B07">
    <w:pPr>
      <w:pStyle w:val="a5"/>
      <w:ind w:firstLine="360"/>
      <w:rPr>
        <w:lang w:eastAsia="zh-C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6F93C" w14:textId="77777777" w:rsidR="00BB2572" w:rsidRDefault="00BB2572">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1B124" w14:textId="77777777" w:rsidR="00613B07" w:rsidRDefault="00613B07" w:rsidP="00BB3C69">
      <w:pPr>
        <w:spacing w:line="240" w:lineRule="auto"/>
        <w:ind w:firstLine="440"/>
      </w:pPr>
      <w:r>
        <w:separator/>
      </w:r>
    </w:p>
  </w:footnote>
  <w:footnote w:type="continuationSeparator" w:id="0">
    <w:p w14:paraId="19547455" w14:textId="77777777" w:rsidR="00613B07" w:rsidRDefault="00613B07" w:rsidP="00BB3C69">
      <w:pPr>
        <w:spacing w:line="240" w:lineRule="auto"/>
        <w:ind w:firstLine="4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02C75" w14:textId="77777777" w:rsidR="00BB2572" w:rsidRDefault="00BB2572">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01929" w14:textId="77777777" w:rsidR="00BB2572" w:rsidRDefault="00BB2572">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1DE15" w14:textId="77777777" w:rsidR="00BB2572" w:rsidRDefault="00BB2572">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1257B8E"/>
    <w:multiLevelType w:val="singleLevel"/>
    <w:tmpl w:val="B1257B8E"/>
    <w:lvl w:ilvl="0">
      <w:start w:val="13"/>
      <w:numFmt w:val="decimal"/>
      <w:suff w:val="nothing"/>
      <w:lvlText w:val="%1、"/>
      <w:lvlJc w:val="left"/>
    </w:lvl>
  </w:abstractNum>
  <w:abstractNum w:abstractNumId="1" w15:restartNumberingAfterBreak="0">
    <w:nsid w:val="05DF639B"/>
    <w:multiLevelType w:val="multilevel"/>
    <w:tmpl w:val="05DF639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0C537F5B"/>
    <w:multiLevelType w:val="multilevel"/>
    <w:tmpl w:val="0C537F5B"/>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22265190"/>
    <w:multiLevelType w:val="multilevel"/>
    <w:tmpl w:val="22265190"/>
    <w:lvl w:ilvl="0">
      <w:start w:val="1"/>
      <w:numFmt w:val="decimal"/>
      <w:lvlText w:val="%1、"/>
      <w:lvlJc w:val="left"/>
      <w:pPr>
        <w:ind w:left="900" w:hanging="375"/>
      </w:pPr>
      <w:rPr>
        <w:rFonts w:hint="default"/>
      </w:rPr>
    </w:lvl>
    <w:lvl w:ilvl="1">
      <w:start w:val="1"/>
      <w:numFmt w:val="lowerLetter"/>
      <w:lvlText w:val="%2)"/>
      <w:lvlJc w:val="left"/>
      <w:pPr>
        <w:ind w:left="1365" w:hanging="420"/>
      </w:pPr>
    </w:lvl>
    <w:lvl w:ilvl="2">
      <w:start w:val="1"/>
      <w:numFmt w:val="lowerRoman"/>
      <w:lvlText w:val="%3."/>
      <w:lvlJc w:val="right"/>
      <w:pPr>
        <w:ind w:left="1785" w:hanging="420"/>
      </w:pPr>
    </w:lvl>
    <w:lvl w:ilvl="3">
      <w:start w:val="1"/>
      <w:numFmt w:val="decimal"/>
      <w:lvlText w:val="%4."/>
      <w:lvlJc w:val="left"/>
      <w:pPr>
        <w:ind w:left="2205" w:hanging="420"/>
      </w:pPr>
    </w:lvl>
    <w:lvl w:ilvl="4">
      <w:start w:val="1"/>
      <w:numFmt w:val="lowerLetter"/>
      <w:lvlText w:val="%5)"/>
      <w:lvlJc w:val="left"/>
      <w:pPr>
        <w:ind w:left="2625" w:hanging="420"/>
      </w:pPr>
    </w:lvl>
    <w:lvl w:ilvl="5">
      <w:start w:val="1"/>
      <w:numFmt w:val="lowerRoman"/>
      <w:lvlText w:val="%6."/>
      <w:lvlJc w:val="right"/>
      <w:pPr>
        <w:ind w:left="3045" w:hanging="420"/>
      </w:pPr>
    </w:lvl>
    <w:lvl w:ilvl="6">
      <w:start w:val="1"/>
      <w:numFmt w:val="decimal"/>
      <w:lvlText w:val="%7."/>
      <w:lvlJc w:val="left"/>
      <w:pPr>
        <w:ind w:left="3465" w:hanging="420"/>
      </w:pPr>
    </w:lvl>
    <w:lvl w:ilvl="7">
      <w:start w:val="1"/>
      <w:numFmt w:val="lowerLetter"/>
      <w:lvlText w:val="%8)"/>
      <w:lvlJc w:val="left"/>
      <w:pPr>
        <w:ind w:left="3885" w:hanging="420"/>
      </w:pPr>
    </w:lvl>
    <w:lvl w:ilvl="8">
      <w:start w:val="1"/>
      <w:numFmt w:val="lowerRoman"/>
      <w:lvlText w:val="%9."/>
      <w:lvlJc w:val="right"/>
      <w:pPr>
        <w:ind w:left="4305" w:hanging="42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UI Yanyong">
    <w15:presenceInfo w15:providerId="Windows Live" w15:userId="37106968df3128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888"/>
    <w:rsid w:val="000141D7"/>
    <w:rsid w:val="002A3888"/>
    <w:rsid w:val="00613B07"/>
    <w:rsid w:val="00843742"/>
    <w:rsid w:val="008A1336"/>
    <w:rsid w:val="00902576"/>
    <w:rsid w:val="00BB2572"/>
    <w:rsid w:val="00BB3C69"/>
    <w:rsid w:val="00CB4977"/>
    <w:rsid w:val="00DC52BE"/>
    <w:rsid w:val="00FC195A"/>
    <w:rsid w:val="00FE5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C9EDD"/>
  <w15:chartTrackingRefBased/>
  <w15:docId w15:val="{F194946E-C713-469E-B4C9-09D5EBA3D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3C69"/>
    <w:pPr>
      <w:spacing w:line="360" w:lineRule="auto"/>
      <w:ind w:firstLineChars="200" w:firstLine="200"/>
    </w:pPr>
    <w:rPr>
      <w:kern w:val="0"/>
      <w:sz w:val="22"/>
      <w:lang w:eastAsia="en-US" w:bidi="en-US"/>
    </w:rPr>
  </w:style>
  <w:style w:type="paragraph" w:styleId="1">
    <w:name w:val="heading 1"/>
    <w:basedOn w:val="a"/>
    <w:next w:val="a"/>
    <w:link w:val="10"/>
    <w:uiPriority w:val="9"/>
    <w:qFormat/>
    <w:rsid w:val="00BB3C69"/>
    <w:pPr>
      <w:keepNext/>
      <w:keepLines/>
      <w:spacing w:before="340" w:after="330" w:line="578" w:lineRule="auto"/>
      <w:outlineLvl w:val="0"/>
    </w:pPr>
    <w:rPr>
      <w:b/>
      <w:bCs/>
      <w:kern w:val="44"/>
      <w:sz w:val="44"/>
      <w:szCs w:val="44"/>
    </w:rPr>
  </w:style>
  <w:style w:type="paragraph" w:styleId="2">
    <w:name w:val="heading 2"/>
    <w:basedOn w:val="a"/>
    <w:next w:val="a"/>
    <w:link w:val="20"/>
    <w:qFormat/>
    <w:rsid w:val="00BB2572"/>
    <w:pPr>
      <w:keepNext/>
      <w:keepLines/>
      <w:widowControl w:val="0"/>
      <w:spacing w:before="260" w:after="260" w:line="416" w:lineRule="auto"/>
      <w:ind w:firstLineChars="0" w:firstLine="0"/>
      <w:jc w:val="both"/>
      <w:outlineLvl w:val="1"/>
    </w:pPr>
    <w:rPr>
      <w:rFonts w:ascii="Arial" w:eastAsia="黑体" w:hAnsi="Arial" w:cs="Times New Roman"/>
      <w:b/>
      <w:bCs/>
      <w:kern w:val="2"/>
      <w:sz w:val="32"/>
      <w:szCs w:val="32"/>
      <w:lang w:eastAsia="zh-CN"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3C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B3C69"/>
    <w:rPr>
      <w:sz w:val="18"/>
      <w:szCs w:val="18"/>
    </w:rPr>
  </w:style>
  <w:style w:type="paragraph" w:styleId="a5">
    <w:name w:val="footer"/>
    <w:basedOn w:val="a"/>
    <w:link w:val="a6"/>
    <w:uiPriority w:val="99"/>
    <w:unhideWhenUsed/>
    <w:qFormat/>
    <w:rsid w:val="00BB3C69"/>
    <w:pPr>
      <w:tabs>
        <w:tab w:val="center" w:pos="4153"/>
        <w:tab w:val="right" w:pos="8306"/>
      </w:tabs>
      <w:snapToGrid w:val="0"/>
    </w:pPr>
    <w:rPr>
      <w:sz w:val="18"/>
      <w:szCs w:val="18"/>
    </w:rPr>
  </w:style>
  <w:style w:type="character" w:customStyle="1" w:styleId="a6">
    <w:name w:val="页脚 字符"/>
    <w:basedOn w:val="a0"/>
    <w:link w:val="a5"/>
    <w:uiPriority w:val="99"/>
    <w:qFormat/>
    <w:rsid w:val="00BB3C69"/>
    <w:rPr>
      <w:sz w:val="18"/>
      <w:szCs w:val="18"/>
    </w:rPr>
  </w:style>
  <w:style w:type="paragraph" w:styleId="a7">
    <w:name w:val="No Spacing"/>
    <w:uiPriority w:val="1"/>
    <w:qFormat/>
    <w:rsid w:val="00BB3C69"/>
    <w:rPr>
      <w:kern w:val="0"/>
      <w:sz w:val="22"/>
    </w:rPr>
  </w:style>
  <w:style w:type="paragraph" w:customStyle="1" w:styleId="a8">
    <w:name w:val="标题—保密制度"/>
    <w:basedOn w:val="1"/>
    <w:link w:val="Char"/>
    <w:qFormat/>
    <w:rsid w:val="00BB3C69"/>
    <w:pPr>
      <w:spacing w:before="10" w:afterLines="50" w:after="50" w:line="360" w:lineRule="auto"/>
      <w:ind w:firstLineChars="0" w:firstLine="0"/>
      <w:jc w:val="center"/>
    </w:pPr>
    <w:rPr>
      <w:rFonts w:ascii="宋体" w:eastAsia="宋体" w:hAnsi="宋体" w:cstheme="majorBidi"/>
      <w:bCs w:val="0"/>
      <w:color w:val="000000" w:themeColor="text1"/>
      <w:kern w:val="0"/>
      <w:sz w:val="28"/>
      <w:szCs w:val="28"/>
      <w:lang w:val="zh-CN"/>
    </w:rPr>
  </w:style>
  <w:style w:type="character" w:customStyle="1" w:styleId="Char">
    <w:name w:val="标题—保密制度 Char"/>
    <w:basedOn w:val="10"/>
    <w:link w:val="a8"/>
    <w:qFormat/>
    <w:rsid w:val="00BB3C69"/>
    <w:rPr>
      <w:rFonts w:ascii="宋体" w:eastAsia="宋体" w:hAnsi="宋体" w:cstheme="majorBidi"/>
      <w:b/>
      <w:bCs w:val="0"/>
      <w:color w:val="000000" w:themeColor="text1"/>
      <w:kern w:val="0"/>
      <w:sz w:val="28"/>
      <w:szCs w:val="28"/>
      <w:lang w:val="zh-CN" w:eastAsia="en-US" w:bidi="en-US"/>
    </w:rPr>
  </w:style>
  <w:style w:type="character" w:customStyle="1" w:styleId="10">
    <w:name w:val="标题 1 字符"/>
    <w:basedOn w:val="a0"/>
    <w:link w:val="1"/>
    <w:uiPriority w:val="9"/>
    <w:rsid w:val="00BB3C69"/>
    <w:rPr>
      <w:b/>
      <w:bCs/>
      <w:kern w:val="44"/>
      <w:sz w:val="44"/>
      <w:szCs w:val="44"/>
      <w:lang w:eastAsia="en-US" w:bidi="en-US"/>
    </w:rPr>
  </w:style>
  <w:style w:type="character" w:customStyle="1" w:styleId="20">
    <w:name w:val="标题 2 字符"/>
    <w:basedOn w:val="a0"/>
    <w:link w:val="2"/>
    <w:qFormat/>
    <w:rsid w:val="00BB2572"/>
    <w:rPr>
      <w:rFonts w:ascii="Arial" w:eastAsia="黑体" w:hAnsi="Arial" w:cs="Times New Roman"/>
      <w:b/>
      <w:bCs/>
      <w:sz w:val="32"/>
      <w:szCs w:val="32"/>
    </w:rPr>
  </w:style>
  <w:style w:type="paragraph" w:styleId="a9">
    <w:name w:val="Body Text"/>
    <w:basedOn w:val="a"/>
    <w:link w:val="aa"/>
    <w:qFormat/>
    <w:rsid w:val="00BB2572"/>
    <w:pPr>
      <w:widowControl w:val="0"/>
      <w:spacing w:after="120" w:line="240" w:lineRule="auto"/>
      <w:ind w:firstLineChars="0" w:firstLine="0"/>
      <w:jc w:val="both"/>
    </w:pPr>
    <w:rPr>
      <w:rFonts w:ascii="Times New Roman" w:eastAsia="宋体" w:hAnsi="Times New Roman" w:cs="Times New Roman"/>
      <w:kern w:val="2"/>
      <w:sz w:val="21"/>
      <w:szCs w:val="24"/>
      <w:lang w:eastAsia="zh-CN" w:bidi="ar-SA"/>
    </w:rPr>
  </w:style>
  <w:style w:type="character" w:customStyle="1" w:styleId="aa">
    <w:name w:val="正文文本 字符"/>
    <w:basedOn w:val="a0"/>
    <w:link w:val="a9"/>
    <w:rsid w:val="00BB2572"/>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486</Words>
  <Characters>2774</Characters>
  <Application>Microsoft Office Word</Application>
  <DocSecurity>0</DocSecurity>
  <Lines>23</Lines>
  <Paragraphs>6</Paragraphs>
  <ScaleCrop>false</ScaleCrop>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星民</dc:creator>
  <cp:keywords/>
  <dc:description/>
  <cp:lastModifiedBy>张 星民</cp:lastModifiedBy>
  <cp:revision>10</cp:revision>
  <cp:lastPrinted>2021-06-03T01:53:00Z</cp:lastPrinted>
  <dcterms:created xsi:type="dcterms:W3CDTF">2021-06-03T01:50:00Z</dcterms:created>
  <dcterms:modified xsi:type="dcterms:W3CDTF">2021-06-15T02:31:00Z</dcterms:modified>
</cp:coreProperties>
</file>